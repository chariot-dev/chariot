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6C3D5" w14:textId="52563CC4" w:rsidR="00956DB6" w:rsidRDefault="008E28F6" w:rsidP="00956DB6">
      <w:pPr>
        <w:pStyle w:val="Title"/>
      </w:pPr>
      <w:r>
        <w:t xml:space="preserve">  </w:t>
      </w:r>
      <w:r w:rsidR="00956DB6">
        <w:t>Software Requirements Specification</w:t>
      </w:r>
    </w:p>
    <w:p w14:paraId="3693C967" w14:textId="77777777" w:rsidR="00956DB6" w:rsidRDefault="00956DB6" w:rsidP="00956DB6">
      <w:pPr>
        <w:pStyle w:val="Title"/>
      </w:pPr>
      <w:r>
        <w:t>For</w:t>
      </w:r>
    </w:p>
    <w:p w14:paraId="5EA2342E" w14:textId="77777777" w:rsidR="00956DB6" w:rsidRDefault="00956DB6" w:rsidP="00956DB6">
      <w:pPr>
        <w:pStyle w:val="Title"/>
      </w:pPr>
      <w:bookmarkStart w:id="0" w:name="_u6zh2qb73mz7" w:colFirst="0" w:colLast="0"/>
      <w:bookmarkEnd w:id="0"/>
      <w:r>
        <w:t>Chariot</w:t>
      </w:r>
    </w:p>
    <w:p w14:paraId="0FB8B8A8" w14:textId="506CD459" w:rsidR="00956DB6" w:rsidRDefault="00956DB6" w:rsidP="00956DB6">
      <w:pPr>
        <w:pStyle w:val="Title"/>
      </w:pPr>
      <w:bookmarkStart w:id="1" w:name="_3znysh7" w:colFirst="0" w:colLast="0"/>
      <w:bookmarkEnd w:id="1"/>
      <w:r>
        <w:t>Submitted by</w:t>
      </w:r>
    </w:p>
    <w:p w14:paraId="3C90C6BE" w14:textId="2C308EEF" w:rsidR="00956DB6" w:rsidRDefault="00F03D7F" w:rsidP="00956DB6">
      <w:pPr>
        <w:pStyle w:val="Title"/>
      </w:pPr>
      <w:bookmarkStart w:id="2" w:name="_jed5l8hdt9m0" w:colFirst="0" w:colLast="0"/>
      <w:bookmarkEnd w:id="2"/>
      <w:r>
        <w:t>Chariot Dev</w:t>
      </w:r>
    </w:p>
    <w:p w14:paraId="14FB3179" w14:textId="03A5A536" w:rsidR="0019059D" w:rsidRDefault="0019059D" w:rsidP="0019059D"/>
    <w:p w14:paraId="04BFA937" w14:textId="47CB56FB" w:rsidR="0019059D" w:rsidRDefault="0019059D" w:rsidP="0019059D"/>
    <w:p w14:paraId="5ED4B745" w14:textId="2187B4F9" w:rsidR="0019059D" w:rsidRDefault="0019059D" w:rsidP="0019059D"/>
    <w:p w14:paraId="6E36854D" w14:textId="3CA4DACD" w:rsidR="0019059D" w:rsidRDefault="0019059D" w:rsidP="0019059D"/>
    <w:p w14:paraId="1B6ABFD2" w14:textId="694D8A7E" w:rsidR="0019059D" w:rsidRDefault="0019059D" w:rsidP="0019059D"/>
    <w:p w14:paraId="5EC6EE3F" w14:textId="10AEC500" w:rsidR="0019059D" w:rsidRDefault="0019059D" w:rsidP="0019059D"/>
    <w:p w14:paraId="1BC849E0" w14:textId="6DC6C4AE" w:rsidR="0019059D" w:rsidRDefault="0019059D" w:rsidP="0019059D"/>
    <w:p w14:paraId="7D742ACA" w14:textId="77777777" w:rsidR="0019059D" w:rsidRPr="0019059D" w:rsidRDefault="0019059D" w:rsidP="0019059D"/>
    <w:p w14:paraId="29C4F4A1" w14:textId="03E9908B" w:rsidR="007D1999" w:rsidRDefault="007D1999" w:rsidP="007D1999"/>
    <w:tbl>
      <w:tblPr>
        <w:tblW w:w="8856" w:type="dxa"/>
        <w:tblLayout w:type="fixed"/>
        <w:tblLook w:val="0000" w:firstRow="0" w:lastRow="0" w:firstColumn="0" w:lastColumn="0" w:noHBand="0" w:noVBand="0"/>
      </w:tblPr>
      <w:tblGrid>
        <w:gridCol w:w="1998"/>
        <w:gridCol w:w="6858"/>
      </w:tblGrid>
      <w:tr w:rsidR="0019059D" w14:paraId="594A780A" w14:textId="77777777" w:rsidTr="008634D8">
        <w:tc>
          <w:tcPr>
            <w:tcW w:w="1998" w:type="dxa"/>
          </w:tcPr>
          <w:p w14:paraId="6A576C6A" w14:textId="77777777" w:rsidR="0019059D" w:rsidRDefault="0019059D" w:rsidP="008634D8">
            <w:r>
              <w:rPr>
                <w:b/>
              </w:rPr>
              <w:t>Instructor:</w:t>
            </w:r>
          </w:p>
        </w:tc>
        <w:tc>
          <w:tcPr>
            <w:tcW w:w="6858" w:type="dxa"/>
          </w:tcPr>
          <w:p w14:paraId="36E70F80" w14:textId="77777777" w:rsidR="0019059D" w:rsidRDefault="0019059D" w:rsidP="008634D8">
            <w:r>
              <w:t>Dr. Gregory Hislop</w:t>
            </w:r>
          </w:p>
        </w:tc>
      </w:tr>
      <w:tr w:rsidR="0019059D" w14:paraId="7094D360" w14:textId="77777777" w:rsidTr="008634D8">
        <w:tc>
          <w:tcPr>
            <w:tcW w:w="1998" w:type="dxa"/>
          </w:tcPr>
          <w:p w14:paraId="18EC0FF8" w14:textId="77777777" w:rsidR="0019059D" w:rsidRDefault="0019059D" w:rsidP="008634D8">
            <w:r>
              <w:rPr>
                <w:b/>
              </w:rPr>
              <w:t>Team Members:</w:t>
            </w:r>
          </w:p>
        </w:tc>
        <w:tc>
          <w:tcPr>
            <w:tcW w:w="6858" w:type="dxa"/>
          </w:tcPr>
          <w:p w14:paraId="332D6BFF" w14:textId="05A70737" w:rsidR="0019059D" w:rsidRDefault="00191F35" w:rsidP="008634D8">
            <w:r>
              <w:t xml:space="preserve">Medard </w:t>
            </w:r>
            <w:proofErr w:type="spellStart"/>
            <w:r>
              <w:t>Azandegbe</w:t>
            </w:r>
            <w:proofErr w:type="spellEnd"/>
            <w:r>
              <w:t xml:space="preserve">, Kamalludin Colaire, </w:t>
            </w:r>
            <w:r w:rsidR="009077DE">
              <w:t xml:space="preserve">Juan Garcia, Ryan </w:t>
            </w:r>
            <w:proofErr w:type="spellStart"/>
            <w:r w:rsidR="009077DE">
              <w:t>Hassing</w:t>
            </w:r>
            <w:proofErr w:type="spellEnd"/>
            <w:r w:rsidR="009077DE">
              <w:t xml:space="preserve">, </w:t>
            </w:r>
            <w:r w:rsidR="00F03D7F">
              <w:t xml:space="preserve">Christopher </w:t>
            </w:r>
            <w:proofErr w:type="spellStart"/>
            <w:r w:rsidR="00F03D7F">
              <w:t>Mak</w:t>
            </w:r>
            <w:proofErr w:type="spellEnd"/>
            <w:r w:rsidR="00F03D7F">
              <w:t xml:space="preserve">, </w:t>
            </w:r>
            <w:proofErr w:type="spellStart"/>
            <w:r w:rsidR="00F03D7F">
              <w:t>Enioluwa</w:t>
            </w:r>
            <w:proofErr w:type="spellEnd"/>
            <w:r w:rsidR="00F03D7F">
              <w:t xml:space="preserve"> Segun</w:t>
            </w:r>
          </w:p>
        </w:tc>
      </w:tr>
      <w:tr w:rsidR="0019059D" w14:paraId="28F49CD1" w14:textId="77777777" w:rsidTr="008634D8">
        <w:tc>
          <w:tcPr>
            <w:tcW w:w="1998" w:type="dxa"/>
          </w:tcPr>
          <w:p w14:paraId="187DFD7E" w14:textId="77777777" w:rsidR="0019059D" w:rsidRDefault="0019059D" w:rsidP="008634D8">
            <w:r>
              <w:rPr>
                <w:b/>
              </w:rPr>
              <w:t>Cycle:</w:t>
            </w:r>
          </w:p>
        </w:tc>
        <w:tc>
          <w:tcPr>
            <w:tcW w:w="6858" w:type="dxa"/>
          </w:tcPr>
          <w:p w14:paraId="347288BD" w14:textId="325BC78D" w:rsidR="0019059D" w:rsidRDefault="00F03D7F" w:rsidP="008634D8">
            <w:r>
              <w:t>2</w:t>
            </w:r>
          </w:p>
        </w:tc>
      </w:tr>
      <w:tr w:rsidR="0019059D" w14:paraId="0A8EE89C" w14:textId="77777777" w:rsidTr="008634D8">
        <w:tc>
          <w:tcPr>
            <w:tcW w:w="1998" w:type="dxa"/>
          </w:tcPr>
          <w:p w14:paraId="4B30D5D1" w14:textId="77777777" w:rsidR="0019059D" w:rsidRDefault="0019059D" w:rsidP="008634D8">
            <w:r>
              <w:rPr>
                <w:b/>
              </w:rPr>
              <w:t>Date Submitted:</w:t>
            </w:r>
          </w:p>
        </w:tc>
        <w:tc>
          <w:tcPr>
            <w:tcW w:w="6858" w:type="dxa"/>
          </w:tcPr>
          <w:p w14:paraId="2B878F3D" w14:textId="0A3A0F30" w:rsidR="00636BAC" w:rsidRDefault="00636BAC" w:rsidP="008634D8">
            <w:r>
              <w:t>1/</w:t>
            </w:r>
            <w:r w:rsidR="00AB0D00">
              <w:t>26</w:t>
            </w:r>
            <w:r>
              <w:t>/2020</w:t>
            </w:r>
          </w:p>
        </w:tc>
      </w:tr>
    </w:tbl>
    <w:p w14:paraId="325AE5FC" w14:textId="77777777" w:rsidR="007D1999" w:rsidRPr="007D1999" w:rsidRDefault="007D1999" w:rsidP="007D1999"/>
    <w:p w14:paraId="47F2588B" w14:textId="77777777" w:rsidR="00DD3E9D" w:rsidRDefault="00DD3E9D">
      <w:r>
        <w:br w:type="page"/>
      </w:r>
    </w:p>
    <w:p w14:paraId="6ACCFE80" w14:textId="77777777" w:rsidR="00C91F24" w:rsidRDefault="00C91F24" w:rsidP="00C91F24">
      <w:pPr>
        <w:pStyle w:val="Title"/>
        <w:jc w:val="left"/>
      </w:pPr>
      <w:r>
        <w:lastRenderedPageBreak/>
        <w:t>Grading Rubric - Requirements Specification</w:t>
      </w:r>
    </w:p>
    <w:p w14:paraId="554C5EAC" w14:textId="77777777" w:rsidR="00C91F24" w:rsidRDefault="00C91F24" w:rsidP="00C91F24">
      <w:pPr>
        <w:pBdr>
          <w:top w:val="nil"/>
          <w:left w:val="nil"/>
          <w:bottom w:val="nil"/>
          <w:right w:val="nil"/>
          <w:between w:val="nil"/>
        </w:pBdr>
        <w:spacing w:after="120"/>
        <w:rPr>
          <w:color w:val="000000"/>
        </w:rPr>
      </w:pPr>
      <w:r>
        <w:rPr>
          <w:color w:val="000000"/>
        </w:rPr>
        <w:t>This rubric outlines the grading criteria for this document.  Note that the criteria represent a plan for grading.  Change is possible, especially given the dynamic nature of this course.  Any change will be applied consistently for the entire class.</w:t>
      </w:r>
    </w:p>
    <w:p w14:paraId="6DD8D528" w14:textId="77777777" w:rsidR="00C91F24" w:rsidRDefault="00C91F24" w:rsidP="00C91F24">
      <w:pPr>
        <w:pBdr>
          <w:top w:val="nil"/>
          <w:left w:val="nil"/>
          <w:bottom w:val="nil"/>
          <w:right w:val="nil"/>
          <w:between w:val="nil"/>
        </w:pBdr>
        <w:spacing w:after="120"/>
        <w:rPr>
          <w:color w:val="000000"/>
        </w:rPr>
      </w:pP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90"/>
        <w:gridCol w:w="630"/>
        <w:gridCol w:w="840"/>
      </w:tblGrid>
      <w:tr w:rsidR="00C91F24" w14:paraId="68054125" w14:textId="77777777" w:rsidTr="008634D8">
        <w:tc>
          <w:tcPr>
            <w:tcW w:w="1728" w:type="dxa"/>
          </w:tcPr>
          <w:p w14:paraId="32765638" w14:textId="77777777" w:rsidR="00C91F24" w:rsidRDefault="00C91F24" w:rsidP="008634D8">
            <w:pPr>
              <w:pBdr>
                <w:top w:val="nil"/>
                <w:left w:val="nil"/>
                <w:bottom w:val="nil"/>
                <w:right w:val="nil"/>
                <w:between w:val="nil"/>
              </w:pBdr>
              <w:spacing w:after="120"/>
              <w:rPr>
                <w:color w:val="000000"/>
              </w:rPr>
            </w:pPr>
            <w:r>
              <w:rPr>
                <w:b/>
                <w:color w:val="000000"/>
              </w:rPr>
              <w:t xml:space="preserve">Achievement </w:t>
            </w:r>
          </w:p>
        </w:tc>
        <w:tc>
          <w:tcPr>
            <w:tcW w:w="2790" w:type="dxa"/>
          </w:tcPr>
          <w:p w14:paraId="00D67166" w14:textId="77777777" w:rsidR="00C91F24" w:rsidRDefault="00C91F24" w:rsidP="008634D8">
            <w:pPr>
              <w:pBdr>
                <w:top w:val="nil"/>
                <w:left w:val="nil"/>
                <w:bottom w:val="nil"/>
                <w:right w:val="nil"/>
                <w:between w:val="nil"/>
              </w:pBdr>
              <w:spacing w:after="120"/>
              <w:rPr>
                <w:color w:val="000000"/>
              </w:rPr>
            </w:pPr>
            <w:r>
              <w:rPr>
                <w:b/>
                <w:color w:val="000000"/>
              </w:rPr>
              <w:t>Minimal</w:t>
            </w:r>
          </w:p>
        </w:tc>
        <w:tc>
          <w:tcPr>
            <w:tcW w:w="2790" w:type="dxa"/>
          </w:tcPr>
          <w:p w14:paraId="3DC8FB5F" w14:textId="77777777" w:rsidR="00C91F24" w:rsidRDefault="00C91F24" w:rsidP="008634D8">
            <w:pPr>
              <w:pBdr>
                <w:top w:val="nil"/>
                <w:left w:val="nil"/>
                <w:bottom w:val="nil"/>
                <w:right w:val="nil"/>
                <w:between w:val="nil"/>
              </w:pBdr>
              <w:spacing w:after="120"/>
              <w:rPr>
                <w:color w:val="000000"/>
              </w:rPr>
            </w:pPr>
            <w:r>
              <w:rPr>
                <w:b/>
                <w:color w:val="000000"/>
              </w:rPr>
              <w:t>Exemplary</w:t>
            </w:r>
          </w:p>
        </w:tc>
        <w:tc>
          <w:tcPr>
            <w:tcW w:w="630" w:type="dxa"/>
          </w:tcPr>
          <w:p w14:paraId="62603085" w14:textId="77777777" w:rsidR="00C91F24" w:rsidRDefault="00C91F24" w:rsidP="008634D8">
            <w:pPr>
              <w:pBdr>
                <w:top w:val="nil"/>
                <w:left w:val="nil"/>
                <w:bottom w:val="nil"/>
                <w:right w:val="nil"/>
                <w:between w:val="nil"/>
              </w:pBdr>
              <w:spacing w:after="120"/>
              <w:rPr>
                <w:color w:val="000000"/>
              </w:rPr>
            </w:pPr>
            <w:r>
              <w:rPr>
                <w:b/>
                <w:color w:val="000000"/>
              </w:rPr>
              <w:t>Pts</w:t>
            </w:r>
          </w:p>
        </w:tc>
        <w:tc>
          <w:tcPr>
            <w:tcW w:w="840" w:type="dxa"/>
          </w:tcPr>
          <w:p w14:paraId="1F324EC9" w14:textId="77777777" w:rsidR="00C91F24" w:rsidRDefault="00C91F24" w:rsidP="008634D8">
            <w:pPr>
              <w:pBdr>
                <w:top w:val="nil"/>
                <w:left w:val="nil"/>
                <w:bottom w:val="nil"/>
                <w:right w:val="nil"/>
                <w:between w:val="nil"/>
              </w:pBdr>
              <w:spacing w:after="120"/>
              <w:rPr>
                <w:color w:val="000000"/>
              </w:rPr>
            </w:pPr>
            <w:r>
              <w:rPr>
                <w:b/>
                <w:color w:val="000000"/>
              </w:rPr>
              <w:t>Score</w:t>
            </w:r>
          </w:p>
        </w:tc>
      </w:tr>
      <w:tr w:rsidR="00C91F24" w14:paraId="0780EC87" w14:textId="77777777" w:rsidTr="008634D8">
        <w:tc>
          <w:tcPr>
            <w:tcW w:w="1728" w:type="dxa"/>
          </w:tcPr>
          <w:p w14:paraId="2CA11743" w14:textId="77777777" w:rsidR="00C91F24" w:rsidRDefault="00C91F24" w:rsidP="008634D8">
            <w:pPr>
              <w:pBdr>
                <w:top w:val="nil"/>
                <w:left w:val="nil"/>
                <w:bottom w:val="nil"/>
                <w:right w:val="nil"/>
                <w:between w:val="nil"/>
              </w:pBdr>
              <w:spacing w:after="120"/>
              <w:rPr>
                <w:color w:val="000000"/>
              </w:rPr>
            </w:pPr>
            <w:r>
              <w:rPr>
                <w:b/>
                <w:color w:val="000000"/>
              </w:rPr>
              <w:t>Content</w:t>
            </w:r>
          </w:p>
          <w:p w14:paraId="3B06319E" w14:textId="77777777" w:rsidR="00C91F24" w:rsidRDefault="00C91F24" w:rsidP="008634D8">
            <w:pPr>
              <w:pBdr>
                <w:top w:val="nil"/>
                <w:left w:val="nil"/>
                <w:bottom w:val="nil"/>
                <w:right w:val="nil"/>
                <w:between w:val="nil"/>
              </w:pBdr>
              <w:spacing w:after="120"/>
              <w:rPr>
                <w:color w:val="000000"/>
              </w:rPr>
            </w:pPr>
          </w:p>
        </w:tc>
        <w:tc>
          <w:tcPr>
            <w:tcW w:w="2790" w:type="dxa"/>
          </w:tcPr>
          <w:p w14:paraId="77AA50CA" w14:textId="77777777" w:rsidR="00C91F24" w:rsidRDefault="00C91F24" w:rsidP="008634D8">
            <w:pPr>
              <w:pBdr>
                <w:top w:val="nil"/>
                <w:left w:val="nil"/>
                <w:bottom w:val="nil"/>
                <w:right w:val="nil"/>
                <w:between w:val="nil"/>
              </w:pBdr>
              <w:spacing w:after="120"/>
              <w:rPr>
                <w:color w:val="000000"/>
              </w:rPr>
            </w:pPr>
            <w:r>
              <w:rPr>
                <w:color w:val="000000"/>
              </w:rPr>
              <w:t xml:space="preserve">Section(s) missing, not useful, inconsistent, or wrong. </w:t>
            </w:r>
          </w:p>
        </w:tc>
        <w:tc>
          <w:tcPr>
            <w:tcW w:w="2790" w:type="dxa"/>
          </w:tcPr>
          <w:p w14:paraId="5BEA3FC8" w14:textId="77777777" w:rsidR="00C91F24" w:rsidRDefault="00C91F24" w:rsidP="008634D8">
            <w:pPr>
              <w:pBdr>
                <w:top w:val="nil"/>
                <w:left w:val="nil"/>
                <w:bottom w:val="nil"/>
                <w:right w:val="nil"/>
                <w:between w:val="nil"/>
              </w:pBdr>
              <w:spacing w:after="120"/>
              <w:rPr>
                <w:color w:val="000000"/>
              </w:rPr>
            </w:pPr>
            <w:r>
              <w:rPr>
                <w:color w:val="000000"/>
              </w:rPr>
              <w:t>Provides all relevant information correctly and with appropriate detail</w:t>
            </w:r>
          </w:p>
        </w:tc>
        <w:tc>
          <w:tcPr>
            <w:tcW w:w="630" w:type="dxa"/>
          </w:tcPr>
          <w:p w14:paraId="449DB2CC" w14:textId="77777777" w:rsidR="00C91F24" w:rsidRDefault="00C91F24" w:rsidP="008634D8">
            <w:pPr>
              <w:pBdr>
                <w:top w:val="nil"/>
                <w:left w:val="nil"/>
                <w:bottom w:val="nil"/>
                <w:right w:val="nil"/>
                <w:between w:val="nil"/>
              </w:pBdr>
              <w:spacing w:after="120"/>
              <w:rPr>
                <w:color w:val="000000"/>
              </w:rPr>
            </w:pPr>
          </w:p>
        </w:tc>
        <w:tc>
          <w:tcPr>
            <w:tcW w:w="840" w:type="dxa"/>
          </w:tcPr>
          <w:p w14:paraId="70E11F76" w14:textId="77777777" w:rsidR="00C91F24" w:rsidRDefault="00C91F24" w:rsidP="008634D8">
            <w:pPr>
              <w:pBdr>
                <w:top w:val="nil"/>
                <w:left w:val="nil"/>
                <w:bottom w:val="nil"/>
                <w:right w:val="nil"/>
                <w:between w:val="nil"/>
              </w:pBdr>
              <w:spacing w:after="120"/>
              <w:rPr>
                <w:color w:val="000000"/>
              </w:rPr>
            </w:pPr>
          </w:p>
        </w:tc>
      </w:tr>
      <w:tr w:rsidR="00C91F24" w14:paraId="7F4C7BC6" w14:textId="77777777" w:rsidTr="008634D8">
        <w:tc>
          <w:tcPr>
            <w:tcW w:w="1728" w:type="dxa"/>
          </w:tcPr>
          <w:p w14:paraId="77FEB7DA" w14:textId="77777777" w:rsidR="00C91F24" w:rsidRDefault="00C91F24" w:rsidP="008634D8">
            <w:r>
              <w:t>Introduction</w:t>
            </w:r>
          </w:p>
        </w:tc>
        <w:tc>
          <w:tcPr>
            <w:tcW w:w="2790" w:type="dxa"/>
          </w:tcPr>
          <w:p w14:paraId="01E02AF9" w14:textId="77777777" w:rsidR="00C91F24" w:rsidRDefault="00C91F24" w:rsidP="008634D8">
            <w:pPr>
              <w:pBdr>
                <w:top w:val="nil"/>
                <w:left w:val="nil"/>
                <w:bottom w:val="nil"/>
                <w:right w:val="nil"/>
                <w:between w:val="nil"/>
              </w:pBdr>
              <w:spacing w:after="120"/>
              <w:rPr>
                <w:color w:val="000000"/>
              </w:rPr>
            </w:pPr>
          </w:p>
        </w:tc>
        <w:tc>
          <w:tcPr>
            <w:tcW w:w="2790" w:type="dxa"/>
          </w:tcPr>
          <w:p w14:paraId="0FDD40D7" w14:textId="77777777" w:rsidR="00C91F24" w:rsidRDefault="00C91F24" w:rsidP="008634D8">
            <w:pPr>
              <w:pBdr>
                <w:top w:val="nil"/>
                <w:left w:val="nil"/>
                <w:bottom w:val="nil"/>
                <w:right w:val="nil"/>
                <w:between w:val="nil"/>
              </w:pBdr>
              <w:spacing w:after="120"/>
              <w:rPr>
                <w:color w:val="000000"/>
              </w:rPr>
            </w:pPr>
          </w:p>
        </w:tc>
        <w:tc>
          <w:tcPr>
            <w:tcW w:w="630" w:type="dxa"/>
          </w:tcPr>
          <w:p w14:paraId="360D3C4B"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34CEDEF7" w14:textId="77777777" w:rsidR="00C91F24" w:rsidRDefault="00C91F24" w:rsidP="008634D8">
            <w:pPr>
              <w:pBdr>
                <w:top w:val="nil"/>
                <w:left w:val="nil"/>
                <w:bottom w:val="nil"/>
                <w:right w:val="nil"/>
                <w:between w:val="nil"/>
              </w:pBdr>
              <w:spacing w:after="120"/>
              <w:rPr>
                <w:color w:val="000000"/>
              </w:rPr>
            </w:pPr>
          </w:p>
        </w:tc>
      </w:tr>
      <w:tr w:rsidR="00C91F24" w14:paraId="616CF41B" w14:textId="77777777" w:rsidTr="008634D8">
        <w:tc>
          <w:tcPr>
            <w:tcW w:w="1728" w:type="dxa"/>
          </w:tcPr>
          <w:p w14:paraId="34355729" w14:textId="77777777" w:rsidR="00C91F24" w:rsidRDefault="00C91F24" w:rsidP="008634D8">
            <w:r>
              <w:t>Overall Description</w:t>
            </w:r>
          </w:p>
        </w:tc>
        <w:tc>
          <w:tcPr>
            <w:tcW w:w="2790" w:type="dxa"/>
          </w:tcPr>
          <w:p w14:paraId="7D5DA006" w14:textId="77777777" w:rsidR="00C91F24" w:rsidRDefault="00C91F24" w:rsidP="008634D8">
            <w:pPr>
              <w:pBdr>
                <w:top w:val="nil"/>
                <w:left w:val="nil"/>
                <w:bottom w:val="nil"/>
                <w:right w:val="nil"/>
                <w:between w:val="nil"/>
              </w:pBdr>
              <w:spacing w:after="120"/>
              <w:rPr>
                <w:color w:val="000000"/>
              </w:rPr>
            </w:pPr>
          </w:p>
        </w:tc>
        <w:tc>
          <w:tcPr>
            <w:tcW w:w="2790" w:type="dxa"/>
          </w:tcPr>
          <w:p w14:paraId="0BD1081C" w14:textId="77777777" w:rsidR="00C91F24" w:rsidRDefault="00C91F24" w:rsidP="008634D8">
            <w:pPr>
              <w:pBdr>
                <w:top w:val="nil"/>
                <w:left w:val="nil"/>
                <w:bottom w:val="nil"/>
                <w:right w:val="nil"/>
                <w:between w:val="nil"/>
              </w:pBdr>
              <w:spacing w:after="120"/>
              <w:rPr>
                <w:color w:val="000000"/>
              </w:rPr>
            </w:pPr>
          </w:p>
        </w:tc>
        <w:tc>
          <w:tcPr>
            <w:tcW w:w="630" w:type="dxa"/>
          </w:tcPr>
          <w:p w14:paraId="6D30CC72"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Pr>
          <w:p w14:paraId="04202D0D" w14:textId="77777777" w:rsidR="00C91F24" w:rsidRDefault="00C91F24" w:rsidP="008634D8">
            <w:pPr>
              <w:pBdr>
                <w:top w:val="nil"/>
                <w:left w:val="nil"/>
                <w:bottom w:val="nil"/>
                <w:right w:val="nil"/>
                <w:between w:val="nil"/>
              </w:pBdr>
              <w:spacing w:after="120"/>
              <w:rPr>
                <w:color w:val="000000"/>
              </w:rPr>
            </w:pPr>
          </w:p>
        </w:tc>
      </w:tr>
      <w:tr w:rsidR="00C91F24" w14:paraId="50514D84" w14:textId="77777777" w:rsidTr="008634D8">
        <w:tc>
          <w:tcPr>
            <w:tcW w:w="1728" w:type="dxa"/>
          </w:tcPr>
          <w:p w14:paraId="2BDDAC57" w14:textId="77777777" w:rsidR="00C91F24" w:rsidRDefault="00C91F24" w:rsidP="008634D8">
            <w:r>
              <w:t>Functions and Constraints</w:t>
            </w:r>
          </w:p>
        </w:tc>
        <w:tc>
          <w:tcPr>
            <w:tcW w:w="2790" w:type="dxa"/>
          </w:tcPr>
          <w:p w14:paraId="72295B19" w14:textId="77777777" w:rsidR="00C91F24" w:rsidRDefault="00C91F24" w:rsidP="008634D8">
            <w:pPr>
              <w:pBdr>
                <w:top w:val="nil"/>
                <w:left w:val="nil"/>
                <w:bottom w:val="nil"/>
                <w:right w:val="nil"/>
                <w:between w:val="nil"/>
              </w:pBdr>
              <w:spacing w:after="120"/>
              <w:rPr>
                <w:color w:val="000000"/>
              </w:rPr>
            </w:pPr>
          </w:p>
        </w:tc>
        <w:tc>
          <w:tcPr>
            <w:tcW w:w="2790" w:type="dxa"/>
          </w:tcPr>
          <w:p w14:paraId="3798B196" w14:textId="77777777" w:rsidR="00C91F24" w:rsidRDefault="00C91F24" w:rsidP="008634D8">
            <w:pPr>
              <w:pBdr>
                <w:top w:val="nil"/>
                <w:left w:val="nil"/>
                <w:bottom w:val="nil"/>
                <w:right w:val="nil"/>
                <w:between w:val="nil"/>
              </w:pBdr>
              <w:spacing w:after="120"/>
              <w:rPr>
                <w:color w:val="000000"/>
              </w:rPr>
            </w:pPr>
          </w:p>
        </w:tc>
        <w:tc>
          <w:tcPr>
            <w:tcW w:w="630" w:type="dxa"/>
          </w:tcPr>
          <w:p w14:paraId="77E1A9B8" w14:textId="77777777" w:rsidR="00C91F24" w:rsidRDefault="00C91F24" w:rsidP="008634D8">
            <w:pPr>
              <w:pBdr>
                <w:top w:val="nil"/>
                <w:left w:val="nil"/>
                <w:bottom w:val="nil"/>
                <w:right w:val="nil"/>
                <w:between w:val="nil"/>
              </w:pBdr>
              <w:spacing w:after="120"/>
              <w:rPr>
                <w:color w:val="000000"/>
              </w:rPr>
            </w:pPr>
            <w:r>
              <w:rPr>
                <w:color w:val="000000"/>
              </w:rPr>
              <w:t>40</w:t>
            </w:r>
          </w:p>
        </w:tc>
        <w:tc>
          <w:tcPr>
            <w:tcW w:w="840" w:type="dxa"/>
          </w:tcPr>
          <w:p w14:paraId="2738FD11" w14:textId="77777777" w:rsidR="00C91F24" w:rsidRDefault="00C91F24" w:rsidP="008634D8">
            <w:pPr>
              <w:pBdr>
                <w:top w:val="nil"/>
                <w:left w:val="nil"/>
                <w:bottom w:val="nil"/>
                <w:right w:val="nil"/>
                <w:between w:val="nil"/>
              </w:pBdr>
              <w:spacing w:after="120"/>
              <w:rPr>
                <w:color w:val="000000"/>
              </w:rPr>
            </w:pPr>
          </w:p>
        </w:tc>
      </w:tr>
      <w:tr w:rsidR="00C91F24" w14:paraId="336EDC6B" w14:textId="77777777" w:rsidTr="008634D8">
        <w:tc>
          <w:tcPr>
            <w:tcW w:w="1728" w:type="dxa"/>
          </w:tcPr>
          <w:p w14:paraId="5A17A0B6" w14:textId="77777777" w:rsidR="00C91F24" w:rsidRDefault="00C91F24" w:rsidP="008634D8">
            <w:r>
              <w:t>Logical Database</w:t>
            </w:r>
          </w:p>
        </w:tc>
        <w:tc>
          <w:tcPr>
            <w:tcW w:w="2790" w:type="dxa"/>
          </w:tcPr>
          <w:p w14:paraId="577D4533" w14:textId="77777777" w:rsidR="00C91F24" w:rsidRDefault="00C91F24" w:rsidP="008634D8">
            <w:pPr>
              <w:pBdr>
                <w:top w:val="nil"/>
                <w:left w:val="nil"/>
                <w:bottom w:val="nil"/>
                <w:right w:val="nil"/>
                <w:between w:val="nil"/>
              </w:pBdr>
              <w:spacing w:after="120"/>
              <w:rPr>
                <w:color w:val="000000"/>
              </w:rPr>
            </w:pPr>
          </w:p>
        </w:tc>
        <w:tc>
          <w:tcPr>
            <w:tcW w:w="2790" w:type="dxa"/>
          </w:tcPr>
          <w:p w14:paraId="7BD4A29F" w14:textId="77777777" w:rsidR="00C91F24" w:rsidRDefault="00C91F24" w:rsidP="008634D8">
            <w:pPr>
              <w:pBdr>
                <w:top w:val="nil"/>
                <w:left w:val="nil"/>
                <w:bottom w:val="nil"/>
                <w:right w:val="nil"/>
                <w:between w:val="nil"/>
              </w:pBdr>
              <w:spacing w:after="120"/>
              <w:rPr>
                <w:color w:val="000000"/>
              </w:rPr>
            </w:pPr>
          </w:p>
        </w:tc>
        <w:tc>
          <w:tcPr>
            <w:tcW w:w="630" w:type="dxa"/>
          </w:tcPr>
          <w:p w14:paraId="276F9996" w14:textId="77777777" w:rsidR="00C91F24" w:rsidRDefault="00C91F24" w:rsidP="008634D8">
            <w:pPr>
              <w:pBdr>
                <w:top w:val="nil"/>
                <w:left w:val="nil"/>
                <w:bottom w:val="nil"/>
                <w:right w:val="nil"/>
                <w:between w:val="nil"/>
              </w:pBdr>
              <w:spacing w:after="120"/>
              <w:rPr>
                <w:color w:val="000000"/>
              </w:rPr>
            </w:pPr>
            <w:r>
              <w:rPr>
                <w:color w:val="000000"/>
              </w:rPr>
              <w:t>20</w:t>
            </w:r>
          </w:p>
        </w:tc>
        <w:tc>
          <w:tcPr>
            <w:tcW w:w="840" w:type="dxa"/>
          </w:tcPr>
          <w:p w14:paraId="7F63D1A6" w14:textId="77777777" w:rsidR="00C91F24" w:rsidRDefault="00C91F24" w:rsidP="008634D8">
            <w:pPr>
              <w:pBdr>
                <w:top w:val="nil"/>
                <w:left w:val="nil"/>
                <w:bottom w:val="nil"/>
                <w:right w:val="nil"/>
                <w:between w:val="nil"/>
              </w:pBdr>
              <w:spacing w:after="120"/>
              <w:rPr>
                <w:color w:val="000000"/>
              </w:rPr>
            </w:pPr>
          </w:p>
        </w:tc>
      </w:tr>
      <w:tr w:rsidR="00C91F24" w14:paraId="53169E7E" w14:textId="77777777" w:rsidTr="008B66EE">
        <w:tc>
          <w:tcPr>
            <w:tcW w:w="1728" w:type="dxa"/>
            <w:tcBorders>
              <w:bottom w:val="single" w:sz="4" w:space="0" w:color="000000" w:themeColor="text1"/>
            </w:tcBorders>
          </w:tcPr>
          <w:p w14:paraId="3F0ACC50" w14:textId="77777777" w:rsidR="00C91F24" w:rsidRDefault="00C91F24" w:rsidP="008634D8">
            <w:pPr>
              <w:pBdr>
                <w:top w:val="nil"/>
                <w:left w:val="nil"/>
                <w:bottom w:val="nil"/>
                <w:right w:val="nil"/>
                <w:between w:val="nil"/>
              </w:pBdr>
              <w:spacing w:after="120"/>
              <w:rPr>
                <w:color w:val="000000"/>
              </w:rPr>
            </w:pPr>
            <w:r>
              <w:rPr>
                <w:b/>
                <w:color w:val="000000"/>
              </w:rPr>
              <w:t>Grammar and Spelling</w:t>
            </w:r>
          </w:p>
        </w:tc>
        <w:tc>
          <w:tcPr>
            <w:tcW w:w="2790" w:type="dxa"/>
            <w:tcBorders>
              <w:bottom w:val="single" w:sz="4" w:space="0" w:color="000000" w:themeColor="text1"/>
            </w:tcBorders>
          </w:tcPr>
          <w:p w14:paraId="1C4CF1EE" w14:textId="77777777" w:rsidR="00C91F24" w:rsidRDefault="00C91F24" w:rsidP="008634D8">
            <w:pPr>
              <w:pBdr>
                <w:top w:val="nil"/>
                <w:left w:val="nil"/>
                <w:bottom w:val="nil"/>
                <w:right w:val="nil"/>
                <w:between w:val="nil"/>
              </w:pBdr>
              <w:spacing w:after="120"/>
              <w:rPr>
                <w:color w:val="000000"/>
              </w:rPr>
            </w:pPr>
            <w:r>
              <w:rPr>
                <w:color w:val="000000"/>
              </w:rPr>
              <w:t>Many serious mistakes in grammar or spelling</w:t>
            </w:r>
          </w:p>
        </w:tc>
        <w:tc>
          <w:tcPr>
            <w:tcW w:w="2790" w:type="dxa"/>
            <w:tcBorders>
              <w:bottom w:val="single" w:sz="4" w:space="0" w:color="000000" w:themeColor="text1"/>
            </w:tcBorders>
          </w:tcPr>
          <w:p w14:paraId="4EE9FB45" w14:textId="77777777" w:rsidR="00C91F24" w:rsidRDefault="00C91F24" w:rsidP="008634D8">
            <w:pPr>
              <w:pBdr>
                <w:top w:val="nil"/>
                <w:left w:val="nil"/>
                <w:bottom w:val="nil"/>
                <w:right w:val="nil"/>
                <w:between w:val="nil"/>
              </w:pBdr>
              <w:spacing w:after="120"/>
              <w:rPr>
                <w:color w:val="000000"/>
              </w:rPr>
            </w:pPr>
            <w:r>
              <w:rPr>
                <w:color w:val="000000"/>
              </w:rPr>
              <w:t>Grammar, punctuation, and spelling all correct</w:t>
            </w:r>
          </w:p>
        </w:tc>
        <w:tc>
          <w:tcPr>
            <w:tcW w:w="630" w:type="dxa"/>
            <w:tcBorders>
              <w:bottom w:val="single" w:sz="4" w:space="0" w:color="000000" w:themeColor="text1"/>
            </w:tcBorders>
          </w:tcPr>
          <w:p w14:paraId="01596EAC" w14:textId="77777777" w:rsidR="00C91F24" w:rsidRDefault="00C91F24" w:rsidP="008634D8">
            <w:pPr>
              <w:pBdr>
                <w:top w:val="nil"/>
                <w:left w:val="nil"/>
                <w:bottom w:val="nil"/>
                <w:right w:val="nil"/>
                <w:between w:val="nil"/>
              </w:pBdr>
              <w:spacing w:after="120"/>
              <w:rPr>
                <w:color w:val="000000"/>
              </w:rPr>
            </w:pPr>
            <w:r>
              <w:rPr>
                <w:color w:val="000000"/>
              </w:rPr>
              <w:t>10</w:t>
            </w:r>
          </w:p>
        </w:tc>
        <w:tc>
          <w:tcPr>
            <w:tcW w:w="840" w:type="dxa"/>
            <w:tcBorders>
              <w:bottom w:val="single" w:sz="4" w:space="0" w:color="000000" w:themeColor="text1"/>
            </w:tcBorders>
          </w:tcPr>
          <w:p w14:paraId="5EF75F79" w14:textId="77777777" w:rsidR="00C91F24" w:rsidRDefault="00C91F24" w:rsidP="008634D8">
            <w:pPr>
              <w:pBdr>
                <w:top w:val="nil"/>
                <w:left w:val="nil"/>
                <w:bottom w:val="nil"/>
                <w:right w:val="nil"/>
                <w:between w:val="nil"/>
              </w:pBdr>
              <w:spacing w:after="120"/>
              <w:rPr>
                <w:color w:val="000000"/>
              </w:rPr>
            </w:pPr>
          </w:p>
        </w:tc>
      </w:tr>
      <w:tr w:rsidR="00C91F24" w14:paraId="327D8423" w14:textId="77777777" w:rsidTr="008B66EE">
        <w:tc>
          <w:tcPr>
            <w:tcW w:w="1728" w:type="dxa"/>
            <w:tcBorders>
              <w:bottom w:val="nil"/>
            </w:tcBorders>
          </w:tcPr>
          <w:p w14:paraId="25CB1E8B" w14:textId="77777777" w:rsidR="00C91F24" w:rsidRDefault="00C91F24" w:rsidP="008634D8">
            <w:pPr>
              <w:pBdr>
                <w:top w:val="nil"/>
                <w:left w:val="nil"/>
                <w:bottom w:val="nil"/>
                <w:right w:val="nil"/>
                <w:between w:val="nil"/>
              </w:pBdr>
              <w:spacing w:after="120"/>
              <w:rPr>
                <w:color w:val="000000"/>
              </w:rPr>
            </w:pPr>
            <w:r>
              <w:rPr>
                <w:b/>
                <w:color w:val="000000"/>
              </w:rPr>
              <w:t>Expression</w:t>
            </w:r>
          </w:p>
          <w:p w14:paraId="7C5F7B02"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75FEE4A0" w14:textId="77777777" w:rsidR="00C91F24" w:rsidRDefault="00C91F24" w:rsidP="008634D8">
            <w:pPr>
              <w:pBdr>
                <w:top w:val="nil"/>
                <w:left w:val="nil"/>
                <w:bottom w:val="nil"/>
                <w:right w:val="nil"/>
                <w:between w:val="nil"/>
              </w:pBdr>
              <w:spacing w:after="120"/>
              <w:rPr>
                <w:color w:val="000000"/>
              </w:rPr>
            </w:pPr>
            <w:r>
              <w:rPr>
                <w:color w:val="000000"/>
              </w:rPr>
              <w:t xml:space="preserve">Hard to follow or poor word choices </w:t>
            </w:r>
          </w:p>
        </w:tc>
        <w:tc>
          <w:tcPr>
            <w:tcW w:w="2790" w:type="dxa"/>
            <w:tcBorders>
              <w:bottom w:val="nil"/>
            </w:tcBorders>
          </w:tcPr>
          <w:p w14:paraId="4E95B35A" w14:textId="77777777" w:rsidR="00C91F24" w:rsidRDefault="00C91F24" w:rsidP="008634D8">
            <w:pPr>
              <w:pBdr>
                <w:top w:val="nil"/>
                <w:left w:val="nil"/>
                <w:bottom w:val="nil"/>
                <w:right w:val="nil"/>
                <w:between w:val="nil"/>
              </w:pBdr>
              <w:spacing w:after="120"/>
              <w:rPr>
                <w:color w:val="000000"/>
              </w:rPr>
            </w:pPr>
            <w:r>
              <w:rPr>
                <w:color w:val="000000"/>
              </w:rPr>
              <w:t>Clear and concise.  A pleasure to read</w:t>
            </w:r>
          </w:p>
        </w:tc>
        <w:tc>
          <w:tcPr>
            <w:tcW w:w="630" w:type="dxa"/>
            <w:tcBorders>
              <w:bottom w:val="nil"/>
            </w:tcBorders>
          </w:tcPr>
          <w:p w14:paraId="600E6CD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24718810" w14:textId="77777777" w:rsidR="00C91F24" w:rsidRDefault="00C91F24" w:rsidP="008634D8">
            <w:pPr>
              <w:pBdr>
                <w:top w:val="nil"/>
                <w:left w:val="nil"/>
                <w:bottom w:val="nil"/>
                <w:right w:val="nil"/>
                <w:between w:val="nil"/>
              </w:pBdr>
              <w:spacing w:after="120"/>
              <w:rPr>
                <w:color w:val="000000"/>
              </w:rPr>
            </w:pPr>
          </w:p>
        </w:tc>
      </w:tr>
      <w:tr w:rsidR="00C91F24" w14:paraId="7BA74E57" w14:textId="77777777" w:rsidTr="008B66EE">
        <w:tc>
          <w:tcPr>
            <w:tcW w:w="1728" w:type="dxa"/>
            <w:tcBorders>
              <w:top w:val="nil"/>
              <w:bottom w:val="single" w:sz="4" w:space="0" w:color="000000" w:themeColor="text1"/>
            </w:tcBorders>
          </w:tcPr>
          <w:p w14:paraId="144300A5" w14:textId="77777777" w:rsidR="00C91F24" w:rsidRDefault="00C91F24" w:rsidP="008634D8">
            <w:pPr>
              <w:pBdr>
                <w:top w:val="nil"/>
                <w:left w:val="nil"/>
                <w:bottom w:val="nil"/>
                <w:right w:val="nil"/>
                <w:between w:val="nil"/>
              </w:pBdr>
              <w:spacing w:after="120"/>
              <w:rPr>
                <w:color w:val="000000"/>
              </w:rPr>
            </w:pPr>
            <w:r>
              <w:rPr>
                <w:b/>
                <w:color w:val="000000"/>
              </w:rPr>
              <w:t>Tone</w:t>
            </w:r>
          </w:p>
        </w:tc>
        <w:tc>
          <w:tcPr>
            <w:tcW w:w="2790" w:type="dxa"/>
            <w:tcBorders>
              <w:top w:val="nil"/>
              <w:bottom w:val="single" w:sz="4" w:space="0" w:color="000000" w:themeColor="text1"/>
            </w:tcBorders>
          </w:tcPr>
          <w:p w14:paraId="697C69D2" w14:textId="77777777" w:rsidR="00C91F24" w:rsidRDefault="00C91F24" w:rsidP="008634D8">
            <w:pPr>
              <w:pBdr>
                <w:top w:val="nil"/>
                <w:left w:val="nil"/>
                <w:bottom w:val="nil"/>
                <w:right w:val="nil"/>
                <w:between w:val="nil"/>
              </w:pBdr>
              <w:spacing w:after="120"/>
              <w:rPr>
                <w:color w:val="000000"/>
              </w:rPr>
            </w:pPr>
            <w:r>
              <w:rPr>
                <w:color w:val="000000"/>
              </w:rPr>
              <w:t>Tone not appropriate for technical writing</w:t>
            </w:r>
          </w:p>
        </w:tc>
        <w:tc>
          <w:tcPr>
            <w:tcW w:w="2790" w:type="dxa"/>
            <w:tcBorders>
              <w:top w:val="nil"/>
              <w:bottom w:val="single" w:sz="4" w:space="0" w:color="000000" w:themeColor="text1"/>
            </w:tcBorders>
          </w:tcPr>
          <w:p w14:paraId="64F479C0" w14:textId="77777777" w:rsidR="00C91F24" w:rsidRDefault="00C91F24" w:rsidP="008634D8">
            <w:pPr>
              <w:pBdr>
                <w:top w:val="nil"/>
                <w:left w:val="nil"/>
                <w:bottom w:val="nil"/>
                <w:right w:val="nil"/>
                <w:between w:val="nil"/>
              </w:pBdr>
              <w:spacing w:after="120"/>
              <w:rPr>
                <w:color w:val="000000"/>
              </w:rPr>
            </w:pPr>
            <w:r>
              <w:rPr>
                <w:color w:val="000000"/>
              </w:rPr>
              <w:t>Tone is consistently professional</w:t>
            </w:r>
          </w:p>
        </w:tc>
        <w:tc>
          <w:tcPr>
            <w:tcW w:w="630" w:type="dxa"/>
            <w:tcBorders>
              <w:top w:val="nil"/>
              <w:bottom w:val="single" w:sz="4" w:space="0" w:color="000000" w:themeColor="text1"/>
            </w:tcBorders>
          </w:tcPr>
          <w:p w14:paraId="11EF9A23" w14:textId="77777777" w:rsidR="00C91F24" w:rsidRDefault="00C91F24" w:rsidP="008634D8">
            <w:pPr>
              <w:pBdr>
                <w:top w:val="nil"/>
                <w:left w:val="nil"/>
                <w:bottom w:val="nil"/>
                <w:right w:val="nil"/>
                <w:between w:val="nil"/>
              </w:pBdr>
              <w:spacing w:after="120"/>
              <w:rPr>
                <w:color w:val="000000"/>
              </w:rPr>
            </w:pPr>
          </w:p>
        </w:tc>
        <w:tc>
          <w:tcPr>
            <w:tcW w:w="840" w:type="dxa"/>
            <w:tcBorders>
              <w:top w:val="nil"/>
              <w:bottom w:val="single" w:sz="4" w:space="0" w:color="000000" w:themeColor="text1"/>
            </w:tcBorders>
          </w:tcPr>
          <w:p w14:paraId="2FF8ECF5" w14:textId="77777777" w:rsidR="00C91F24" w:rsidRDefault="00C91F24" w:rsidP="008634D8">
            <w:pPr>
              <w:pBdr>
                <w:top w:val="nil"/>
                <w:left w:val="nil"/>
                <w:bottom w:val="nil"/>
                <w:right w:val="nil"/>
                <w:between w:val="nil"/>
              </w:pBdr>
              <w:spacing w:after="120"/>
              <w:rPr>
                <w:color w:val="000000"/>
              </w:rPr>
            </w:pPr>
          </w:p>
        </w:tc>
      </w:tr>
      <w:tr w:rsidR="00C91F24" w14:paraId="11662B7A" w14:textId="77777777" w:rsidTr="008B66EE">
        <w:tc>
          <w:tcPr>
            <w:tcW w:w="1728" w:type="dxa"/>
            <w:tcBorders>
              <w:bottom w:val="nil"/>
            </w:tcBorders>
          </w:tcPr>
          <w:p w14:paraId="5C75498D" w14:textId="77777777" w:rsidR="00C91F24" w:rsidRDefault="00C91F24" w:rsidP="008634D8">
            <w:pPr>
              <w:pBdr>
                <w:top w:val="nil"/>
                <w:left w:val="nil"/>
                <w:bottom w:val="nil"/>
                <w:right w:val="nil"/>
                <w:between w:val="nil"/>
              </w:pBdr>
              <w:spacing w:after="120"/>
              <w:rPr>
                <w:color w:val="000000"/>
              </w:rPr>
            </w:pPr>
            <w:r>
              <w:rPr>
                <w:b/>
                <w:color w:val="000000"/>
              </w:rPr>
              <w:t>Organization</w:t>
            </w:r>
          </w:p>
          <w:p w14:paraId="1A93A06F" w14:textId="77777777" w:rsidR="00C91F24" w:rsidRDefault="00C91F24" w:rsidP="008634D8">
            <w:pPr>
              <w:pBdr>
                <w:top w:val="nil"/>
                <w:left w:val="nil"/>
                <w:bottom w:val="nil"/>
                <w:right w:val="nil"/>
                <w:between w:val="nil"/>
              </w:pBdr>
              <w:spacing w:after="120"/>
              <w:rPr>
                <w:color w:val="000000"/>
              </w:rPr>
            </w:pPr>
          </w:p>
        </w:tc>
        <w:tc>
          <w:tcPr>
            <w:tcW w:w="2790" w:type="dxa"/>
            <w:tcBorders>
              <w:bottom w:val="nil"/>
            </w:tcBorders>
          </w:tcPr>
          <w:p w14:paraId="2C7E7F9E" w14:textId="77777777" w:rsidR="00C91F24" w:rsidRDefault="00C91F24" w:rsidP="008634D8">
            <w:pPr>
              <w:pBdr>
                <w:top w:val="nil"/>
                <w:left w:val="nil"/>
                <w:bottom w:val="nil"/>
                <w:right w:val="nil"/>
                <w:between w:val="nil"/>
              </w:pBdr>
              <w:spacing w:after="120"/>
              <w:rPr>
                <w:color w:val="000000"/>
              </w:rPr>
            </w:pPr>
            <w:r>
              <w:rPr>
                <w:color w:val="000000"/>
              </w:rPr>
              <w:t xml:space="preserve">Information difficult to locate </w:t>
            </w:r>
          </w:p>
        </w:tc>
        <w:tc>
          <w:tcPr>
            <w:tcW w:w="2790" w:type="dxa"/>
            <w:tcBorders>
              <w:bottom w:val="nil"/>
            </w:tcBorders>
          </w:tcPr>
          <w:p w14:paraId="0BF29A35" w14:textId="77777777" w:rsidR="00C91F24" w:rsidRDefault="00C91F24" w:rsidP="008634D8">
            <w:pPr>
              <w:pBdr>
                <w:top w:val="nil"/>
                <w:left w:val="nil"/>
                <w:bottom w:val="nil"/>
                <w:right w:val="nil"/>
                <w:between w:val="nil"/>
              </w:pBdr>
              <w:spacing w:after="120"/>
              <w:rPr>
                <w:color w:val="000000"/>
              </w:rPr>
            </w:pPr>
            <w:r>
              <w:rPr>
                <w:color w:val="000000"/>
              </w:rPr>
              <w:t>All information is easy to find</w:t>
            </w:r>
            <w:r w:rsidRPr="008B66EE">
              <w:rPr>
                <w:color w:val="000000" w:themeColor="text1"/>
              </w:rPr>
              <w:t>,</w:t>
            </w:r>
            <w:r>
              <w:rPr>
                <w:color w:val="000000"/>
              </w:rPr>
              <w:t xml:space="preserve"> and important points stand out</w:t>
            </w:r>
          </w:p>
        </w:tc>
        <w:tc>
          <w:tcPr>
            <w:tcW w:w="630" w:type="dxa"/>
            <w:tcBorders>
              <w:bottom w:val="nil"/>
            </w:tcBorders>
          </w:tcPr>
          <w:p w14:paraId="75129381" w14:textId="77777777" w:rsidR="00C91F24" w:rsidRDefault="00C91F24" w:rsidP="008634D8">
            <w:pPr>
              <w:pBdr>
                <w:top w:val="nil"/>
                <w:left w:val="nil"/>
                <w:bottom w:val="nil"/>
                <w:right w:val="nil"/>
                <w:between w:val="nil"/>
              </w:pBdr>
              <w:spacing w:after="120"/>
              <w:rPr>
                <w:color w:val="000000"/>
              </w:rPr>
            </w:pPr>
            <w:r>
              <w:rPr>
                <w:color w:val="000000"/>
              </w:rPr>
              <w:t>5</w:t>
            </w:r>
          </w:p>
        </w:tc>
        <w:tc>
          <w:tcPr>
            <w:tcW w:w="840" w:type="dxa"/>
            <w:tcBorders>
              <w:bottom w:val="nil"/>
            </w:tcBorders>
          </w:tcPr>
          <w:p w14:paraId="64B1BB2A" w14:textId="77777777" w:rsidR="00C91F24" w:rsidRDefault="00C91F24" w:rsidP="008634D8">
            <w:pPr>
              <w:pBdr>
                <w:top w:val="nil"/>
                <w:left w:val="nil"/>
                <w:bottom w:val="nil"/>
                <w:right w:val="nil"/>
                <w:between w:val="nil"/>
              </w:pBdr>
              <w:spacing w:after="120"/>
              <w:rPr>
                <w:color w:val="000000"/>
              </w:rPr>
            </w:pPr>
          </w:p>
        </w:tc>
      </w:tr>
      <w:tr w:rsidR="00C91F24" w14:paraId="2D667EE1" w14:textId="77777777" w:rsidTr="008B66EE">
        <w:tc>
          <w:tcPr>
            <w:tcW w:w="1728" w:type="dxa"/>
            <w:tcBorders>
              <w:top w:val="nil"/>
            </w:tcBorders>
          </w:tcPr>
          <w:p w14:paraId="179EAC68" w14:textId="77777777" w:rsidR="00C91F24" w:rsidRDefault="00C91F24" w:rsidP="008634D8">
            <w:pPr>
              <w:pBdr>
                <w:top w:val="nil"/>
                <w:left w:val="nil"/>
                <w:bottom w:val="nil"/>
                <w:right w:val="nil"/>
                <w:between w:val="nil"/>
              </w:pBdr>
              <w:spacing w:after="120"/>
              <w:rPr>
                <w:color w:val="000000"/>
              </w:rPr>
            </w:pPr>
            <w:r>
              <w:rPr>
                <w:b/>
                <w:color w:val="000000"/>
              </w:rPr>
              <w:t>Layout</w:t>
            </w:r>
          </w:p>
        </w:tc>
        <w:tc>
          <w:tcPr>
            <w:tcW w:w="2790" w:type="dxa"/>
            <w:tcBorders>
              <w:top w:val="nil"/>
            </w:tcBorders>
          </w:tcPr>
          <w:p w14:paraId="3D48D764" w14:textId="77777777" w:rsidR="00C91F24" w:rsidRDefault="00C91F24" w:rsidP="008634D8">
            <w:pPr>
              <w:pBdr>
                <w:top w:val="nil"/>
                <w:left w:val="nil"/>
                <w:bottom w:val="nil"/>
                <w:right w:val="nil"/>
                <w:between w:val="nil"/>
              </w:pBdr>
              <w:spacing w:after="120"/>
              <w:rPr>
                <w:color w:val="000000"/>
              </w:rPr>
            </w:pPr>
            <w:r>
              <w:rPr>
                <w:color w:val="000000"/>
              </w:rPr>
              <w:t>Layout is inconsistent, visually distracting, or hinders use</w:t>
            </w:r>
          </w:p>
        </w:tc>
        <w:tc>
          <w:tcPr>
            <w:tcW w:w="2790" w:type="dxa"/>
            <w:tcBorders>
              <w:top w:val="nil"/>
            </w:tcBorders>
          </w:tcPr>
          <w:p w14:paraId="2E7BE75A" w14:textId="77777777" w:rsidR="00C91F24" w:rsidRDefault="00C91F24" w:rsidP="008634D8">
            <w:pPr>
              <w:pBdr>
                <w:top w:val="nil"/>
                <w:left w:val="nil"/>
                <w:bottom w:val="nil"/>
                <w:right w:val="nil"/>
                <w:between w:val="nil"/>
              </w:pBdr>
              <w:spacing w:after="120"/>
              <w:rPr>
                <w:color w:val="000000"/>
              </w:rPr>
            </w:pPr>
            <w:r>
              <w:rPr>
                <w:color w:val="000000"/>
              </w:rPr>
              <w:t>Layout is attractive, consistent, and helps guide the reader</w:t>
            </w:r>
          </w:p>
        </w:tc>
        <w:tc>
          <w:tcPr>
            <w:tcW w:w="630" w:type="dxa"/>
            <w:tcBorders>
              <w:top w:val="nil"/>
            </w:tcBorders>
          </w:tcPr>
          <w:p w14:paraId="6267413C" w14:textId="77777777" w:rsidR="00C91F24" w:rsidRDefault="00C91F24" w:rsidP="008634D8">
            <w:pPr>
              <w:pBdr>
                <w:top w:val="nil"/>
                <w:left w:val="nil"/>
                <w:bottom w:val="nil"/>
                <w:right w:val="nil"/>
                <w:between w:val="nil"/>
              </w:pBdr>
              <w:spacing w:after="120"/>
              <w:rPr>
                <w:color w:val="000000"/>
              </w:rPr>
            </w:pPr>
          </w:p>
        </w:tc>
        <w:tc>
          <w:tcPr>
            <w:tcW w:w="840" w:type="dxa"/>
            <w:tcBorders>
              <w:top w:val="nil"/>
            </w:tcBorders>
          </w:tcPr>
          <w:p w14:paraId="2E3E76F6" w14:textId="77777777" w:rsidR="00C91F24" w:rsidRDefault="00C91F24" w:rsidP="008634D8">
            <w:pPr>
              <w:pBdr>
                <w:top w:val="nil"/>
                <w:left w:val="nil"/>
                <w:bottom w:val="nil"/>
                <w:right w:val="nil"/>
                <w:between w:val="nil"/>
              </w:pBdr>
              <w:spacing w:after="120"/>
              <w:rPr>
                <w:color w:val="000000"/>
              </w:rPr>
            </w:pPr>
          </w:p>
        </w:tc>
      </w:tr>
      <w:tr w:rsidR="00C91F24" w14:paraId="6E76DC56" w14:textId="77777777" w:rsidTr="008634D8">
        <w:tc>
          <w:tcPr>
            <w:tcW w:w="1728" w:type="dxa"/>
          </w:tcPr>
          <w:p w14:paraId="501E4A77" w14:textId="77777777" w:rsidR="00C91F24" w:rsidRDefault="00C91F24" w:rsidP="008634D8">
            <w:pPr>
              <w:pBdr>
                <w:top w:val="nil"/>
                <w:left w:val="nil"/>
                <w:bottom w:val="nil"/>
                <w:right w:val="nil"/>
                <w:between w:val="nil"/>
              </w:pBdr>
              <w:spacing w:after="120"/>
              <w:rPr>
                <w:color w:val="000000"/>
              </w:rPr>
            </w:pPr>
            <w:r>
              <w:rPr>
                <w:b/>
                <w:color w:val="000000"/>
              </w:rPr>
              <w:t>Late Submission</w:t>
            </w:r>
          </w:p>
        </w:tc>
        <w:tc>
          <w:tcPr>
            <w:tcW w:w="2790" w:type="dxa"/>
          </w:tcPr>
          <w:p w14:paraId="351B9112" w14:textId="77777777" w:rsidR="00C91F24" w:rsidRDefault="00C91F24" w:rsidP="008634D8">
            <w:pPr>
              <w:pBdr>
                <w:top w:val="nil"/>
                <w:left w:val="nil"/>
                <w:bottom w:val="nil"/>
                <w:right w:val="nil"/>
                <w:between w:val="nil"/>
              </w:pBdr>
              <w:spacing w:after="120"/>
              <w:rPr>
                <w:color w:val="000000"/>
              </w:rPr>
            </w:pPr>
          </w:p>
        </w:tc>
        <w:tc>
          <w:tcPr>
            <w:tcW w:w="2790" w:type="dxa"/>
          </w:tcPr>
          <w:p w14:paraId="7D993135" w14:textId="77777777" w:rsidR="00C91F24" w:rsidRDefault="00C91F24" w:rsidP="008634D8">
            <w:pPr>
              <w:pBdr>
                <w:top w:val="nil"/>
                <w:left w:val="nil"/>
                <w:bottom w:val="nil"/>
                <w:right w:val="nil"/>
                <w:between w:val="nil"/>
              </w:pBdr>
              <w:spacing w:after="120"/>
              <w:rPr>
                <w:color w:val="000000"/>
              </w:rPr>
            </w:pPr>
          </w:p>
        </w:tc>
        <w:tc>
          <w:tcPr>
            <w:tcW w:w="630" w:type="dxa"/>
          </w:tcPr>
          <w:p w14:paraId="7901BE01" w14:textId="77777777" w:rsidR="00C91F24" w:rsidRDefault="00C91F24" w:rsidP="008634D8">
            <w:pPr>
              <w:pBdr>
                <w:top w:val="nil"/>
                <w:left w:val="nil"/>
                <w:bottom w:val="nil"/>
                <w:right w:val="nil"/>
                <w:between w:val="nil"/>
              </w:pBdr>
              <w:spacing w:after="120"/>
              <w:rPr>
                <w:color w:val="000000"/>
              </w:rPr>
            </w:pPr>
          </w:p>
        </w:tc>
        <w:tc>
          <w:tcPr>
            <w:tcW w:w="840" w:type="dxa"/>
          </w:tcPr>
          <w:p w14:paraId="52E32107" w14:textId="77777777" w:rsidR="00C91F24" w:rsidRDefault="00C91F24" w:rsidP="008634D8">
            <w:pPr>
              <w:pBdr>
                <w:top w:val="nil"/>
                <w:left w:val="nil"/>
                <w:bottom w:val="nil"/>
                <w:right w:val="nil"/>
                <w:between w:val="nil"/>
              </w:pBdr>
              <w:spacing w:after="120"/>
              <w:rPr>
                <w:color w:val="000000"/>
              </w:rPr>
            </w:pPr>
          </w:p>
        </w:tc>
      </w:tr>
      <w:tr w:rsidR="00C91F24" w14:paraId="167A4E4D" w14:textId="77777777" w:rsidTr="008634D8">
        <w:tc>
          <w:tcPr>
            <w:tcW w:w="1728" w:type="dxa"/>
          </w:tcPr>
          <w:p w14:paraId="60EFC46E" w14:textId="77777777" w:rsidR="00C91F24" w:rsidRDefault="00C91F24" w:rsidP="008634D8">
            <w:pPr>
              <w:pBdr>
                <w:top w:val="nil"/>
                <w:left w:val="nil"/>
                <w:bottom w:val="nil"/>
                <w:right w:val="nil"/>
                <w:between w:val="nil"/>
              </w:pBdr>
              <w:spacing w:after="120"/>
              <w:rPr>
                <w:color w:val="000000"/>
              </w:rPr>
            </w:pPr>
            <w:r>
              <w:rPr>
                <w:b/>
                <w:color w:val="000000"/>
              </w:rPr>
              <w:t>Total</w:t>
            </w:r>
          </w:p>
        </w:tc>
        <w:tc>
          <w:tcPr>
            <w:tcW w:w="2790" w:type="dxa"/>
          </w:tcPr>
          <w:p w14:paraId="694F8D18" w14:textId="77777777" w:rsidR="00C91F24" w:rsidRDefault="00C91F24" w:rsidP="008634D8">
            <w:pPr>
              <w:pBdr>
                <w:top w:val="nil"/>
                <w:left w:val="nil"/>
                <w:bottom w:val="nil"/>
                <w:right w:val="nil"/>
                <w:between w:val="nil"/>
              </w:pBdr>
              <w:spacing w:after="120"/>
              <w:rPr>
                <w:color w:val="000000"/>
              </w:rPr>
            </w:pPr>
          </w:p>
        </w:tc>
        <w:tc>
          <w:tcPr>
            <w:tcW w:w="2790" w:type="dxa"/>
          </w:tcPr>
          <w:p w14:paraId="2BE4C975" w14:textId="77777777" w:rsidR="00C91F24" w:rsidRDefault="00C91F24" w:rsidP="008634D8">
            <w:pPr>
              <w:pBdr>
                <w:top w:val="nil"/>
                <w:left w:val="nil"/>
                <w:bottom w:val="nil"/>
                <w:right w:val="nil"/>
                <w:between w:val="nil"/>
              </w:pBdr>
              <w:spacing w:after="120"/>
              <w:rPr>
                <w:color w:val="000000"/>
              </w:rPr>
            </w:pPr>
          </w:p>
        </w:tc>
        <w:tc>
          <w:tcPr>
            <w:tcW w:w="630" w:type="dxa"/>
          </w:tcPr>
          <w:p w14:paraId="03114B06" w14:textId="77777777" w:rsidR="00C91F24" w:rsidRDefault="00C91F24" w:rsidP="008634D8">
            <w:pPr>
              <w:pBdr>
                <w:top w:val="nil"/>
                <w:left w:val="nil"/>
                <w:bottom w:val="nil"/>
                <w:right w:val="nil"/>
                <w:between w:val="nil"/>
              </w:pBdr>
              <w:spacing w:after="120"/>
              <w:rPr>
                <w:color w:val="000000"/>
              </w:rPr>
            </w:pPr>
            <w:r>
              <w:rPr>
                <w:color w:val="000000"/>
              </w:rPr>
              <w:t>100</w:t>
            </w:r>
          </w:p>
        </w:tc>
        <w:tc>
          <w:tcPr>
            <w:tcW w:w="840" w:type="dxa"/>
          </w:tcPr>
          <w:p w14:paraId="4977DD87" w14:textId="77777777" w:rsidR="00C91F24" w:rsidRDefault="00C91F24" w:rsidP="008634D8">
            <w:pPr>
              <w:pBdr>
                <w:top w:val="nil"/>
                <w:left w:val="nil"/>
                <w:bottom w:val="nil"/>
                <w:right w:val="nil"/>
                <w:between w:val="nil"/>
              </w:pBdr>
              <w:spacing w:after="120"/>
              <w:rPr>
                <w:color w:val="000000"/>
              </w:rPr>
            </w:pPr>
          </w:p>
        </w:tc>
      </w:tr>
    </w:tbl>
    <w:p w14:paraId="523CA907" w14:textId="6B944681" w:rsidR="00DD3E9D" w:rsidRPr="003C3518" w:rsidRDefault="00C91F24" w:rsidP="003C3518">
      <w:pPr>
        <w:pBdr>
          <w:top w:val="nil"/>
          <w:left w:val="nil"/>
          <w:bottom w:val="nil"/>
          <w:right w:val="nil"/>
          <w:between w:val="nil"/>
        </w:pBdr>
        <w:spacing w:after="120"/>
        <w:rPr>
          <w:color w:val="000000"/>
        </w:rPr>
      </w:pPr>
      <w:r>
        <w:br w:type="page"/>
      </w:r>
    </w:p>
    <w:bookmarkStart w:id="3" w:name="_Toc24395600" w:displacedByCustomXml="next"/>
    <w:sdt>
      <w:sdtPr>
        <w:rPr>
          <w:b w:val="0"/>
          <w:bCs w:val="0"/>
          <w:sz w:val="24"/>
          <w:szCs w:val="24"/>
        </w:rPr>
        <w:id w:val="-47998354"/>
        <w:docPartObj>
          <w:docPartGallery w:val="Table of Contents"/>
          <w:docPartUnique/>
        </w:docPartObj>
      </w:sdtPr>
      <w:sdtEndPr>
        <w:rPr>
          <w:noProof/>
        </w:rPr>
      </w:sdtEndPr>
      <w:sdtContent>
        <w:p w14:paraId="2E1B45BC" w14:textId="1D5C721B" w:rsidR="008C6441" w:rsidRDefault="008C6441" w:rsidP="00736B95">
          <w:pPr>
            <w:pStyle w:val="Heading1"/>
            <w:numPr>
              <w:ilvl w:val="0"/>
              <w:numId w:val="0"/>
            </w:numPr>
            <w:ind w:left="432" w:hanging="432"/>
          </w:pPr>
          <w:r>
            <w:t>Contents</w:t>
          </w:r>
          <w:bookmarkEnd w:id="3"/>
        </w:p>
        <w:p w14:paraId="03964FEA" w14:textId="31C67B2D" w:rsidR="005A7BB6" w:rsidRDefault="008C6441">
          <w:pPr>
            <w:pStyle w:val="TOC1"/>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4395600" w:history="1">
            <w:r w:rsidR="005A7BB6" w:rsidRPr="00971F33">
              <w:rPr>
                <w:rStyle w:val="Hyperlink"/>
                <w:noProof/>
              </w:rPr>
              <w:t>Contents</w:t>
            </w:r>
            <w:r w:rsidR="005A7BB6">
              <w:rPr>
                <w:noProof/>
                <w:webHidden/>
              </w:rPr>
              <w:tab/>
            </w:r>
            <w:r w:rsidR="005A7BB6">
              <w:rPr>
                <w:noProof/>
                <w:webHidden/>
              </w:rPr>
              <w:fldChar w:fldCharType="begin"/>
            </w:r>
            <w:r w:rsidR="005A7BB6">
              <w:rPr>
                <w:noProof/>
                <w:webHidden/>
              </w:rPr>
              <w:instrText xml:space="preserve"> PAGEREF _Toc24395600 \h </w:instrText>
            </w:r>
            <w:r w:rsidR="005A7BB6">
              <w:rPr>
                <w:noProof/>
                <w:webHidden/>
              </w:rPr>
            </w:r>
            <w:r w:rsidR="005A7BB6">
              <w:rPr>
                <w:noProof/>
                <w:webHidden/>
              </w:rPr>
              <w:fldChar w:fldCharType="separate"/>
            </w:r>
            <w:r w:rsidR="00EF2EDA">
              <w:rPr>
                <w:noProof/>
                <w:webHidden/>
              </w:rPr>
              <w:t>2</w:t>
            </w:r>
            <w:r w:rsidR="005A7BB6">
              <w:rPr>
                <w:noProof/>
                <w:webHidden/>
              </w:rPr>
              <w:fldChar w:fldCharType="end"/>
            </w:r>
          </w:hyperlink>
        </w:p>
        <w:p w14:paraId="38846F78" w14:textId="2532DA78" w:rsidR="005A7BB6" w:rsidRDefault="004A2F67">
          <w:pPr>
            <w:pStyle w:val="TOC1"/>
            <w:rPr>
              <w:rFonts w:asciiTheme="minorHAnsi" w:eastAsiaTheme="minorEastAsia" w:hAnsiTheme="minorHAnsi" w:cstheme="minorBidi"/>
              <w:noProof/>
              <w:sz w:val="22"/>
              <w:szCs w:val="22"/>
              <w:lang w:eastAsia="ja-JP"/>
            </w:rPr>
          </w:pPr>
          <w:hyperlink w:anchor="_Toc24395601" w:history="1">
            <w:r w:rsidR="005A7BB6" w:rsidRPr="00971F33">
              <w:rPr>
                <w:rStyle w:val="Hyperlink"/>
                <w:noProof/>
              </w:rPr>
              <w:t>1</w:t>
            </w:r>
            <w:r w:rsidR="005A7BB6">
              <w:rPr>
                <w:rFonts w:asciiTheme="minorHAnsi" w:eastAsiaTheme="minorEastAsia" w:hAnsiTheme="minorHAnsi" w:cstheme="minorBidi"/>
                <w:noProof/>
                <w:sz w:val="22"/>
                <w:szCs w:val="22"/>
                <w:lang w:eastAsia="ja-JP"/>
              </w:rPr>
              <w:tab/>
            </w:r>
            <w:r w:rsidR="005A7BB6" w:rsidRPr="00971F33">
              <w:rPr>
                <w:rStyle w:val="Hyperlink"/>
                <w:noProof/>
              </w:rPr>
              <w:t>Introduction</w:t>
            </w:r>
            <w:r w:rsidR="005A7BB6">
              <w:rPr>
                <w:noProof/>
                <w:webHidden/>
              </w:rPr>
              <w:tab/>
            </w:r>
            <w:r w:rsidR="005A7BB6">
              <w:rPr>
                <w:noProof/>
                <w:webHidden/>
              </w:rPr>
              <w:fldChar w:fldCharType="begin"/>
            </w:r>
            <w:r w:rsidR="005A7BB6">
              <w:rPr>
                <w:noProof/>
                <w:webHidden/>
              </w:rPr>
              <w:instrText xml:space="preserve"> PAGEREF _Toc24395601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4BB50F8E" w14:textId="6E80627C" w:rsidR="005A7BB6" w:rsidRDefault="004A2F67">
          <w:pPr>
            <w:pStyle w:val="TOC2"/>
            <w:rPr>
              <w:rFonts w:asciiTheme="minorHAnsi" w:eastAsiaTheme="minorEastAsia" w:hAnsiTheme="minorHAnsi" w:cstheme="minorBidi"/>
              <w:noProof/>
              <w:sz w:val="22"/>
              <w:szCs w:val="22"/>
              <w:lang w:eastAsia="ja-JP"/>
            </w:rPr>
          </w:pPr>
          <w:hyperlink w:anchor="_Toc24395602" w:history="1">
            <w:r w:rsidR="005A7BB6" w:rsidRPr="00971F33">
              <w:rPr>
                <w:rStyle w:val="Hyperlink"/>
                <w:noProof/>
              </w:rPr>
              <w:t>1.1</w:t>
            </w:r>
            <w:r w:rsidR="005A7BB6">
              <w:rPr>
                <w:rFonts w:asciiTheme="minorHAnsi" w:eastAsiaTheme="minorEastAsia" w:hAnsiTheme="minorHAnsi" w:cstheme="minorBidi"/>
                <w:noProof/>
                <w:sz w:val="22"/>
                <w:szCs w:val="22"/>
                <w:lang w:eastAsia="ja-JP"/>
              </w:rPr>
              <w:tab/>
            </w:r>
            <w:r w:rsidR="005A7BB6" w:rsidRPr="00971F33">
              <w:rPr>
                <w:rStyle w:val="Hyperlink"/>
                <w:noProof/>
              </w:rPr>
              <w:t>Purpose</w:t>
            </w:r>
            <w:r w:rsidR="005A7BB6">
              <w:rPr>
                <w:noProof/>
                <w:webHidden/>
              </w:rPr>
              <w:tab/>
            </w:r>
            <w:r w:rsidR="005A7BB6">
              <w:rPr>
                <w:noProof/>
                <w:webHidden/>
              </w:rPr>
              <w:fldChar w:fldCharType="begin"/>
            </w:r>
            <w:r w:rsidR="005A7BB6">
              <w:rPr>
                <w:noProof/>
                <w:webHidden/>
              </w:rPr>
              <w:instrText xml:space="preserve"> PAGEREF _Toc24395602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7C22A6EE" w14:textId="4E30A371" w:rsidR="005A7BB6" w:rsidRDefault="004A2F67">
          <w:pPr>
            <w:pStyle w:val="TOC2"/>
            <w:rPr>
              <w:rFonts w:asciiTheme="minorHAnsi" w:eastAsiaTheme="minorEastAsia" w:hAnsiTheme="minorHAnsi" w:cstheme="minorBidi"/>
              <w:noProof/>
              <w:sz w:val="22"/>
              <w:szCs w:val="22"/>
              <w:lang w:eastAsia="ja-JP"/>
            </w:rPr>
          </w:pPr>
          <w:hyperlink w:anchor="_Toc24395603" w:history="1">
            <w:r w:rsidR="005A7BB6" w:rsidRPr="00971F33">
              <w:rPr>
                <w:rStyle w:val="Hyperlink"/>
                <w:noProof/>
              </w:rPr>
              <w:t>1.2</w:t>
            </w:r>
            <w:r w:rsidR="005A7BB6">
              <w:rPr>
                <w:rFonts w:asciiTheme="minorHAnsi" w:eastAsiaTheme="minorEastAsia" w:hAnsiTheme="minorHAnsi" w:cstheme="minorBidi"/>
                <w:noProof/>
                <w:sz w:val="22"/>
                <w:szCs w:val="22"/>
                <w:lang w:eastAsia="ja-JP"/>
              </w:rPr>
              <w:tab/>
            </w:r>
            <w:r w:rsidR="005A7BB6" w:rsidRPr="00971F33">
              <w:rPr>
                <w:rStyle w:val="Hyperlink"/>
                <w:noProof/>
              </w:rPr>
              <w:t>Definitions</w:t>
            </w:r>
            <w:r w:rsidR="005A7BB6">
              <w:rPr>
                <w:noProof/>
                <w:webHidden/>
              </w:rPr>
              <w:tab/>
            </w:r>
            <w:r w:rsidR="005A7BB6">
              <w:rPr>
                <w:noProof/>
                <w:webHidden/>
              </w:rPr>
              <w:fldChar w:fldCharType="begin"/>
            </w:r>
            <w:r w:rsidR="005A7BB6">
              <w:rPr>
                <w:noProof/>
                <w:webHidden/>
              </w:rPr>
              <w:instrText xml:space="preserve"> PAGEREF _Toc24395603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586AEB53" w14:textId="4CF22013" w:rsidR="005A7BB6" w:rsidRDefault="004A2F67">
          <w:pPr>
            <w:pStyle w:val="TOC1"/>
            <w:rPr>
              <w:rFonts w:asciiTheme="minorHAnsi" w:eastAsiaTheme="minorEastAsia" w:hAnsiTheme="minorHAnsi" w:cstheme="minorBidi"/>
              <w:noProof/>
              <w:sz w:val="22"/>
              <w:szCs w:val="22"/>
              <w:lang w:eastAsia="ja-JP"/>
            </w:rPr>
          </w:pPr>
          <w:hyperlink w:anchor="_Toc24395604" w:history="1">
            <w:r w:rsidR="005A7BB6" w:rsidRPr="00971F33">
              <w:rPr>
                <w:rStyle w:val="Hyperlink"/>
                <w:noProof/>
              </w:rPr>
              <w:t>2</w:t>
            </w:r>
            <w:r w:rsidR="005A7BB6">
              <w:rPr>
                <w:rFonts w:asciiTheme="minorHAnsi" w:eastAsiaTheme="minorEastAsia" w:hAnsiTheme="minorHAnsi" w:cstheme="minorBidi"/>
                <w:noProof/>
                <w:sz w:val="22"/>
                <w:szCs w:val="22"/>
                <w:lang w:eastAsia="ja-JP"/>
              </w:rPr>
              <w:tab/>
            </w:r>
            <w:r w:rsidR="005A7BB6" w:rsidRPr="00971F33">
              <w:rPr>
                <w:rStyle w:val="Hyperlink"/>
                <w:noProof/>
              </w:rPr>
              <w:t>Overall Description</w:t>
            </w:r>
            <w:r w:rsidR="005A7BB6">
              <w:rPr>
                <w:noProof/>
                <w:webHidden/>
              </w:rPr>
              <w:tab/>
            </w:r>
            <w:r w:rsidR="005A7BB6">
              <w:rPr>
                <w:noProof/>
                <w:webHidden/>
              </w:rPr>
              <w:fldChar w:fldCharType="begin"/>
            </w:r>
            <w:r w:rsidR="005A7BB6">
              <w:rPr>
                <w:noProof/>
                <w:webHidden/>
              </w:rPr>
              <w:instrText xml:space="preserve"> PAGEREF _Toc24395604 \h </w:instrText>
            </w:r>
            <w:r w:rsidR="005A7BB6">
              <w:rPr>
                <w:noProof/>
                <w:webHidden/>
              </w:rPr>
            </w:r>
            <w:r w:rsidR="005A7BB6">
              <w:rPr>
                <w:noProof/>
                <w:webHidden/>
              </w:rPr>
              <w:fldChar w:fldCharType="separate"/>
            </w:r>
            <w:r w:rsidR="00EF2EDA">
              <w:rPr>
                <w:noProof/>
                <w:webHidden/>
              </w:rPr>
              <w:t>5</w:t>
            </w:r>
            <w:r w:rsidR="005A7BB6">
              <w:rPr>
                <w:noProof/>
                <w:webHidden/>
              </w:rPr>
              <w:fldChar w:fldCharType="end"/>
            </w:r>
          </w:hyperlink>
        </w:p>
        <w:p w14:paraId="18D2BA87" w14:textId="4F5A7C53" w:rsidR="005A7BB6" w:rsidRDefault="004A2F67">
          <w:pPr>
            <w:pStyle w:val="TOC2"/>
            <w:rPr>
              <w:rFonts w:asciiTheme="minorHAnsi" w:eastAsiaTheme="minorEastAsia" w:hAnsiTheme="minorHAnsi" w:cstheme="minorBidi"/>
              <w:noProof/>
              <w:sz w:val="22"/>
              <w:szCs w:val="22"/>
              <w:lang w:eastAsia="ja-JP"/>
            </w:rPr>
          </w:pPr>
          <w:hyperlink w:anchor="_Toc24395605" w:history="1">
            <w:r w:rsidR="005A7BB6" w:rsidRPr="00971F33">
              <w:rPr>
                <w:rStyle w:val="Hyperlink"/>
                <w:noProof/>
              </w:rPr>
              <w:t>2.1</w:t>
            </w:r>
            <w:r w:rsidR="005A7BB6">
              <w:rPr>
                <w:rFonts w:asciiTheme="minorHAnsi" w:eastAsiaTheme="minorEastAsia" w:hAnsiTheme="minorHAnsi" w:cstheme="minorBidi"/>
                <w:noProof/>
                <w:sz w:val="22"/>
                <w:szCs w:val="22"/>
                <w:lang w:eastAsia="ja-JP"/>
              </w:rPr>
              <w:tab/>
            </w:r>
            <w:r w:rsidR="005A7BB6" w:rsidRPr="00971F33">
              <w:rPr>
                <w:rStyle w:val="Hyperlink"/>
                <w:noProof/>
              </w:rPr>
              <w:t>Product Functions</w:t>
            </w:r>
            <w:r w:rsidR="005A7BB6">
              <w:rPr>
                <w:noProof/>
                <w:webHidden/>
              </w:rPr>
              <w:tab/>
            </w:r>
            <w:r w:rsidR="005A7BB6">
              <w:rPr>
                <w:noProof/>
                <w:webHidden/>
              </w:rPr>
              <w:fldChar w:fldCharType="begin"/>
            </w:r>
            <w:r w:rsidR="005A7BB6">
              <w:rPr>
                <w:noProof/>
                <w:webHidden/>
              </w:rPr>
              <w:instrText xml:space="preserve"> PAGEREF _Toc24395605 \h </w:instrText>
            </w:r>
            <w:r w:rsidR="005A7BB6">
              <w:rPr>
                <w:noProof/>
                <w:webHidden/>
              </w:rPr>
            </w:r>
            <w:r w:rsidR="005A7BB6">
              <w:rPr>
                <w:noProof/>
                <w:webHidden/>
              </w:rPr>
              <w:fldChar w:fldCharType="separate"/>
            </w:r>
            <w:r w:rsidR="00EF2EDA">
              <w:rPr>
                <w:noProof/>
                <w:webHidden/>
              </w:rPr>
              <w:t>6</w:t>
            </w:r>
            <w:r w:rsidR="005A7BB6">
              <w:rPr>
                <w:noProof/>
                <w:webHidden/>
              </w:rPr>
              <w:fldChar w:fldCharType="end"/>
            </w:r>
          </w:hyperlink>
        </w:p>
        <w:p w14:paraId="1B6C4803" w14:textId="55B2AD38" w:rsidR="005A7BB6" w:rsidRDefault="004A2F67" w:rsidP="005A7BB6">
          <w:pPr>
            <w:pStyle w:val="TOC2"/>
            <w:rPr>
              <w:rFonts w:asciiTheme="minorHAnsi" w:eastAsiaTheme="minorEastAsia" w:hAnsiTheme="minorHAnsi" w:cstheme="minorBidi"/>
              <w:noProof/>
              <w:sz w:val="22"/>
              <w:szCs w:val="22"/>
              <w:lang w:eastAsia="ja-JP"/>
            </w:rPr>
          </w:pPr>
          <w:hyperlink w:anchor="_Toc24395606" w:history="1">
            <w:r w:rsidR="005A7BB6" w:rsidRPr="00971F33">
              <w:rPr>
                <w:rStyle w:val="Hyperlink"/>
                <w:noProof/>
              </w:rPr>
              <w:t>2.2</w:t>
            </w:r>
            <w:r w:rsidR="005A7BB6">
              <w:rPr>
                <w:rFonts w:asciiTheme="minorHAnsi" w:eastAsiaTheme="minorEastAsia" w:hAnsiTheme="minorHAnsi" w:cstheme="minorBidi"/>
                <w:noProof/>
                <w:sz w:val="22"/>
                <w:szCs w:val="22"/>
                <w:lang w:eastAsia="ja-JP"/>
              </w:rPr>
              <w:tab/>
            </w:r>
            <w:r w:rsidR="005A7BB6" w:rsidRPr="00971F33">
              <w:rPr>
                <w:rStyle w:val="Hyperlink"/>
                <w:noProof/>
              </w:rPr>
              <w:t>User Characteristics</w:t>
            </w:r>
            <w:r w:rsidR="005A7BB6">
              <w:rPr>
                <w:noProof/>
                <w:webHidden/>
              </w:rPr>
              <w:tab/>
            </w:r>
            <w:r w:rsidR="005A7BB6">
              <w:rPr>
                <w:noProof/>
                <w:webHidden/>
              </w:rPr>
              <w:fldChar w:fldCharType="begin"/>
            </w:r>
            <w:r w:rsidR="005A7BB6">
              <w:rPr>
                <w:noProof/>
                <w:webHidden/>
              </w:rPr>
              <w:instrText xml:space="preserve"> PAGEREF _Toc24395606 \h </w:instrText>
            </w:r>
            <w:r w:rsidR="005A7BB6">
              <w:rPr>
                <w:noProof/>
                <w:webHidden/>
              </w:rPr>
            </w:r>
            <w:r w:rsidR="005A7BB6">
              <w:rPr>
                <w:noProof/>
                <w:webHidden/>
              </w:rPr>
              <w:fldChar w:fldCharType="separate"/>
            </w:r>
            <w:r w:rsidR="00EF2EDA">
              <w:rPr>
                <w:noProof/>
                <w:webHidden/>
              </w:rPr>
              <w:t>6</w:t>
            </w:r>
            <w:r w:rsidR="005A7BB6">
              <w:rPr>
                <w:noProof/>
                <w:webHidden/>
              </w:rPr>
              <w:fldChar w:fldCharType="end"/>
            </w:r>
          </w:hyperlink>
        </w:p>
        <w:p w14:paraId="24135469" w14:textId="5EABFBA0" w:rsidR="005A7BB6" w:rsidRDefault="004A2F67">
          <w:pPr>
            <w:pStyle w:val="TOC1"/>
            <w:rPr>
              <w:rFonts w:asciiTheme="minorHAnsi" w:eastAsiaTheme="minorEastAsia" w:hAnsiTheme="minorHAnsi" w:cstheme="minorBidi"/>
              <w:noProof/>
              <w:sz w:val="22"/>
              <w:szCs w:val="22"/>
              <w:lang w:eastAsia="ja-JP"/>
            </w:rPr>
          </w:pPr>
          <w:hyperlink w:anchor="_Toc24395609" w:history="1">
            <w:r w:rsidR="005A7BB6" w:rsidRPr="00971F33">
              <w:rPr>
                <w:rStyle w:val="Hyperlink"/>
                <w:noProof/>
              </w:rPr>
              <w:t>3</w:t>
            </w:r>
            <w:r w:rsidR="005A7BB6">
              <w:rPr>
                <w:rFonts w:asciiTheme="minorHAnsi" w:eastAsiaTheme="minorEastAsia" w:hAnsiTheme="minorHAnsi" w:cstheme="minorBidi"/>
                <w:noProof/>
                <w:sz w:val="22"/>
                <w:szCs w:val="22"/>
                <w:lang w:eastAsia="ja-JP"/>
              </w:rPr>
              <w:tab/>
            </w:r>
            <w:r w:rsidR="005A7BB6" w:rsidRPr="00971F33">
              <w:rPr>
                <w:rStyle w:val="Hyperlink"/>
                <w:noProof/>
              </w:rPr>
              <w:t>Specific Requirements</w:t>
            </w:r>
            <w:r w:rsidR="005A7BB6">
              <w:rPr>
                <w:noProof/>
                <w:webHidden/>
              </w:rPr>
              <w:tab/>
            </w:r>
            <w:r w:rsidR="005A7BB6">
              <w:rPr>
                <w:noProof/>
                <w:webHidden/>
              </w:rPr>
              <w:fldChar w:fldCharType="begin"/>
            </w:r>
            <w:r w:rsidR="005A7BB6">
              <w:rPr>
                <w:noProof/>
                <w:webHidden/>
              </w:rPr>
              <w:instrText xml:space="preserve"> PAGEREF _Toc24395609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149A1843" w14:textId="02720170" w:rsidR="005A7BB6" w:rsidRDefault="004A2F67">
          <w:pPr>
            <w:pStyle w:val="TOC2"/>
            <w:rPr>
              <w:rFonts w:asciiTheme="minorHAnsi" w:eastAsiaTheme="minorEastAsia" w:hAnsiTheme="minorHAnsi" w:cstheme="minorBidi"/>
              <w:noProof/>
              <w:sz w:val="22"/>
              <w:szCs w:val="22"/>
              <w:lang w:eastAsia="ja-JP"/>
            </w:rPr>
          </w:pPr>
          <w:hyperlink w:anchor="_Toc24395610" w:history="1">
            <w:r w:rsidR="005A7BB6" w:rsidRPr="00971F33">
              <w:rPr>
                <w:rStyle w:val="Hyperlink"/>
                <w:noProof/>
              </w:rPr>
              <w:t>3.1</w:t>
            </w:r>
            <w:r w:rsidR="005A7BB6">
              <w:rPr>
                <w:rFonts w:asciiTheme="minorHAnsi" w:eastAsiaTheme="minorEastAsia" w:hAnsiTheme="minorHAnsi" w:cstheme="minorBidi"/>
                <w:noProof/>
                <w:sz w:val="22"/>
                <w:szCs w:val="22"/>
                <w:lang w:eastAsia="ja-JP"/>
              </w:rPr>
              <w:tab/>
            </w:r>
            <w:r w:rsidR="005A7BB6" w:rsidRPr="00971F33">
              <w:rPr>
                <w:rStyle w:val="Hyperlink"/>
                <w:noProof/>
              </w:rPr>
              <w:t>Functional Requirements</w:t>
            </w:r>
            <w:r w:rsidR="005A7BB6">
              <w:rPr>
                <w:noProof/>
                <w:webHidden/>
              </w:rPr>
              <w:tab/>
            </w:r>
            <w:r w:rsidR="005A7BB6">
              <w:rPr>
                <w:noProof/>
                <w:webHidden/>
              </w:rPr>
              <w:fldChar w:fldCharType="begin"/>
            </w:r>
            <w:r w:rsidR="005A7BB6">
              <w:rPr>
                <w:noProof/>
                <w:webHidden/>
              </w:rPr>
              <w:instrText xml:space="preserve"> PAGEREF _Toc24395610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76A18D31" w14:textId="2CAA1854" w:rsidR="005A7BB6" w:rsidRDefault="004A2F67">
          <w:pPr>
            <w:pStyle w:val="TOC3"/>
            <w:rPr>
              <w:rFonts w:asciiTheme="minorHAnsi" w:eastAsiaTheme="minorEastAsia" w:hAnsiTheme="minorHAnsi" w:cstheme="minorBidi"/>
              <w:noProof/>
              <w:sz w:val="22"/>
              <w:szCs w:val="22"/>
              <w:lang w:eastAsia="ja-JP"/>
            </w:rPr>
          </w:pPr>
          <w:hyperlink w:anchor="_Toc24395611" w:history="1">
            <w:r w:rsidR="005A7BB6" w:rsidRPr="00971F33">
              <w:rPr>
                <w:rStyle w:val="Hyperlink"/>
                <w:noProof/>
              </w:rPr>
              <w:t>FR1 – Installation</w:t>
            </w:r>
            <w:r w:rsidR="005A7BB6">
              <w:rPr>
                <w:noProof/>
                <w:webHidden/>
              </w:rPr>
              <w:tab/>
            </w:r>
            <w:r w:rsidR="005A7BB6">
              <w:rPr>
                <w:noProof/>
                <w:webHidden/>
              </w:rPr>
              <w:fldChar w:fldCharType="begin"/>
            </w:r>
            <w:r w:rsidR="005A7BB6">
              <w:rPr>
                <w:noProof/>
                <w:webHidden/>
              </w:rPr>
              <w:instrText xml:space="preserve"> PAGEREF _Toc24395611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2EB27C40" w14:textId="4351C9DE" w:rsidR="005A7BB6" w:rsidRDefault="004A2F67">
          <w:pPr>
            <w:pStyle w:val="TOC3"/>
            <w:rPr>
              <w:rFonts w:asciiTheme="minorHAnsi" w:eastAsiaTheme="minorEastAsia" w:hAnsiTheme="minorHAnsi" w:cstheme="minorBidi"/>
              <w:noProof/>
              <w:sz w:val="22"/>
              <w:szCs w:val="22"/>
              <w:lang w:eastAsia="ja-JP"/>
            </w:rPr>
          </w:pPr>
          <w:hyperlink w:anchor="_Toc24395612" w:history="1">
            <w:r w:rsidR="005A7BB6" w:rsidRPr="00971F33">
              <w:rPr>
                <w:rStyle w:val="Hyperlink"/>
                <w:noProof/>
              </w:rPr>
              <w:t>FR2 – Running Chariot</w:t>
            </w:r>
            <w:r w:rsidR="005A7BB6">
              <w:rPr>
                <w:noProof/>
                <w:webHidden/>
              </w:rPr>
              <w:tab/>
            </w:r>
            <w:r w:rsidR="005A7BB6">
              <w:rPr>
                <w:noProof/>
                <w:webHidden/>
              </w:rPr>
              <w:fldChar w:fldCharType="begin"/>
            </w:r>
            <w:r w:rsidR="005A7BB6">
              <w:rPr>
                <w:noProof/>
                <w:webHidden/>
              </w:rPr>
              <w:instrText xml:space="preserve"> PAGEREF _Toc24395612 \h </w:instrText>
            </w:r>
            <w:r w:rsidR="005A7BB6">
              <w:rPr>
                <w:noProof/>
                <w:webHidden/>
              </w:rPr>
            </w:r>
            <w:r w:rsidR="005A7BB6">
              <w:rPr>
                <w:noProof/>
                <w:webHidden/>
              </w:rPr>
              <w:fldChar w:fldCharType="separate"/>
            </w:r>
            <w:r w:rsidR="00EF2EDA">
              <w:rPr>
                <w:noProof/>
                <w:webHidden/>
              </w:rPr>
              <w:t>7</w:t>
            </w:r>
            <w:r w:rsidR="005A7BB6">
              <w:rPr>
                <w:noProof/>
                <w:webHidden/>
              </w:rPr>
              <w:fldChar w:fldCharType="end"/>
            </w:r>
          </w:hyperlink>
        </w:p>
        <w:p w14:paraId="10556903" w14:textId="03F0C69E" w:rsidR="005A7BB6" w:rsidRDefault="004A2F67">
          <w:pPr>
            <w:pStyle w:val="TOC3"/>
            <w:rPr>
              <w:rFonts w:asciiTheme="minorHAnsi" w:eastAsiaTheme="minorEastAsia" w:hAnsiTheme="minorHAnsi" w:cstheme="minorBidi"/>
              <w:noProof/>
              <w:sz w:val="22"/>
              <w:szCs w:val="22"/>
              <w:lang w:eastAsia="ja-JP"/>
            </w:rPr>
          </w:pPr>
          <w:hyperlink w:anchor="_Toc24395613" w:history="1">
            <w:r w:rsidR="005A7BB6" w:rsidRPr="00971F33">
              <w:rPr>
                <w:rStyle w:val="Hyperlink"/>
                <w:noProof/>
              </w:rPr>
              <w:t>FR3 – System Login</w:t>
            </w:r>
            <w:r w:rsidR="005A7BB6">
              <w:rPr>
                <w:noProof/>
                <w:webHidden/>
              </w:rPr>
              <w:tab/>
            </w:r>
            <w:r w:rsidR="005A7BB6">
              <w:rPr>
                <w:noProof/>
                <w:webHidden/>
              </w:rPr>
              <w:fldChar w:fldCharType="begin"/>
            </w:r>
            <w:r w:rsidR="005A7BB6">
              <w:rPr>
                <w:noProof/>
                <w:webHidden/>
              </w:rPr>
              <w:instrText xml:space="preserve"> PAGEREF _Toc24395613 \h </w:instrText>
            </w:r>
            <w:r w:rsidR="005A7BB6">
              <w:rPr>
                <w:noProof/>
                <w:webHidden/>
              </w:rPr>
            </w:r>
            <w:r w:rsidR="005A7BB6">
              <w:rPr>
                <w:noProof/>
                <w:webHidden/>
              </w:rPr>
              <w:fldChar w:fldCharType="separate"/>
            </w:r>
            <w:r w:rsidR="00EF2EDA">
              <w:rPr>
                <w:noProof/>
                <w:webHidden/>
              </w:rPr>
              <w:t>8</w:t>
            </w:r>
            <w:r w:rsidR="005A7BB6">
              <w:rPr>
                <w:noProof/>
                <w:webHidden/>
              </w:rPr>
              <w:fldChar w:fldCharType="end"/>
            </w:r>
          </w:hyperlink>
        </w:p>
        <w:p w14:paraId="37AA4FB0" w14:textId="6FF8EEE6" w:rsidR="005A7BB6" w:rsidRDefault="004A2F67">
          <w:pPr>
            <w:pStyle w:val="TOC3"/>
            <w:rPr>
              <w:rFonts w:asciiTheme="minorHAnsi" w:eastAsiaTheme="minorEastAsia" w:hAnsiTheme="minorHAnsi" w:cstheme="minorBidi"/>
              <w:noProof/>
              <w:sz w:val="22"/>
              <w:szCs w:val="22"/>
              <w:lang w:eastAsia="ja-JP"/>
            </w:rPr>
          </w:pPr>
          <w:hyperlink w:anchor="_Toc24395614" w:history="1">
            <w:r w:rsidR="005A7BB6" w:rsidRPr="00971F33">
              <w:rPr>
                <w:rStyle w:val="Hyperlink"/>
                <w:noProof/>
              </w:rPr>
              <w:t>FR4 – Logout</w:t>
            </w:r>
            <w:r w:rsidR="005A7BB6">
              <w:rPr>
                <w:noProof/>
                <w:webHidden/>
              </w:rPr>
              <w:tab/>
            </w:r>
            <w:r w:rsidR="005A7BB6">
              <w:rPr>
                <w:noProof/>
                <w:webHidden/>
              </w:rPr>
              <w:fldChar w:fldCharType="begin"/>
            </w:r>
            <w:r w:rsidR="005A7BB6">
              <w:rPr>
                <w:noProof/>
                <w:webHidden/>
              </w:rPr>
              <w:instrText xml:space="preserve"> PAGEREF _Toc24395614 \h </w:instrText>
            </w:r>
            <w:r w:rsidR="005A7BB6">
              <w:rPr>
                <w:noProof/>
                <w:webHidden/>
              </w:rPr>
            </w:r>
            <w:r w:rsidR="005A7BB6">
              <w:rPr>
                <w:noProof/>
                <w:webHidden/>
              </w:rPr>
              <w:fldChar w:fldCharType="separate"/>
            </w:r>
            <w:r w:rsidR="00EF2EDA">
              <w:rPr>
                <w:noProof/>
                <w:webHidden/>
              </w:rPr>
              <w:t>8</w:t>
            </w:r>
            <w:r w:rsidR="005A7BB6">
              <w:rPr>
                <w:noProof/>
                <w:webHidden/>
              </w:rPr>
              <w:fldChar w:fldCharType="end"/>
            </w:r>
          </w:hyperlink>
        </w:p>
        <w:p w14:paraId="1BBFE43D" w14:textId="4C0CD3B5" w:rsidR="005A7BB6" w:rsidRDefault="004A2F67">
          <w:pPr>
            <w:pStyle w:val="TOC3"/>
            <w:rPr>
              <w:rFonts w:asciiTheme="minorHAnsi" w:eastAsiaTheme="minorEastAsia" w:hAnsiTheme="minorHAnsi" w:cstheme="minorBidi"/>
              <w:noProof/>
              <w:sz w:val="22"/>
              <w:szCs w:val="22"/>
              <w:lang w:eastAsia="ja-JP"/>
            </w:rPr>
          </w:pPr>
          <w:hyperlink w:anchor="_Toc24395615" w:history="1">
            <w:r w:rsidR="005A7BB6" w:rsidRPr="00971F33">
              <w:rPr>
                <w:rStyle w:val="Hyperlink"/>
                <w:noProof/>
              </w:rPr>
              <w:t>Network Management</w:t>
            </w:r>
            <w:r w:rsidR="005A7BB6">
              <w:rPr>
                <w:noProof/>
                <w:webHidden/>
              </w:rPr>
              <w:tab/>
            </w:r>
            <w:r w:rsidR="005A7BB6">
              <w:rPr>
                <w:noProof/>
                <w:webHidden/>
              </w:rPr>
              <w:fldChar w:fldCharType="begin"/>
            </w:r>
            <w:r w:rsidR="005A7BB6">
              <w:rPr>
                <w:noProof/>
                <w:webHidden/>
              </w:rPr>
              <w:instrText xml:space="preserve"> PAGEREF _Toc24395615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2BA3AEB6" w14:textId="034F4F32" w:rsidR="005A7BB6" w:rsidRDefault="004A2F67">
          <w:pPr>
            <w:pStyle w:val="TOC3"/>
            <w:rPr>
              <w:rFonts w:asciiTheme="minorHAnsi" w:eastAsiaTheme="minorEastAsia" w:hAnsiTheme="minorHAnsi" w:cstheme="minorBidi"/>
              <w:noProof/>
              <w:sz w:val="22"/>
              <w:szCs w:val="22"/>
              <w:lang w:eastAsia="ja-JP"/>
            </w:rPr>
          </w:pPr>
          <w:hyperlink w:anchor="_Toc24395616" w:history="1">
            <w:r w:rsidR="005A7BB6" w:rsidRPr="00971F33">
              <w:rPr>
                <w:rStyle w:val="Hyperlink"/>
                <w:noProof/>
              </w:rPr>
              <w:t>FR5 – View Networks</w:t>
            </w:r>
            <w:r w:rsidR="005A7BB6">
              <w:rPr>
                <w:noProof/>
                <w:webHidden/>
              </w:rPr>
              <w:tab/>
            </w:r>
            <w:r w:rsidR="005A7BB6">
              <w:rPr>
                <w:noProof/>
                <w:webHidden/>
              </w:rPr>
              <w:fldChar w:fldCharType="begin"/>
            </w:r>
            <w:r w:rsidR="005A7BB6">
              <w:rPr>
                <w:noProof/>
                <w:webHidden/>
              </w:rPr>
              <w:instrText xml:space="preserve"> PAGEREF _Toc24395616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41723896" w14:textId="07F49DC8" w:rsidR="005A7BB6" w:rsidRDefault="004A2F67">
          <w:pPr>
            <w:pStyle w:val="TOC3"/>
            <w:rPr>
              <w:rFonts w:asciiTheme="minorHAnsi" w:eastAsiaTheme="minorEastAsia" w:hAnsiTheme="minorHAnsi" w:cstheme="minorBidi"/>
              <w:noProof/>
              <w:sz w:val="22"/>
              <w:szCs w:val="22"/>
              <w:lang w:eastAsia="ja-JP"/>
            </w:rPr>
          </w:pPr>
          <w:hyperlink w:anchor="_Toc24395617" w:history="1">
            <w:r w:rsidR="005A7BB6" w:rsidRPr="00971F33">
              <w:rPr>
                <w:rStyle w:val="Hyperlink"/>
                <w:noProof/>
              </w:rPr>
              <w:t>FR6 – Network Initialization</w:t>
            </w:r>
            <w:r w:rsidR="005A7BB6">
              <w:rPr>
                <w:noProof/>
                <w:webHidden/>
              </w:rPr>
              <w:tab/>
            </w:r>
            <w:r w:rsidR="005A7BB6">
              <w:rPr>
                <w:noProof/>
                <w:webHidden/>
              </w:rPr>
              <w:fldChar w:fldCharType="begin"/>
            </w:r>
            <w:r w:rsidR="005A7BB6">
              <w:rPr>
                <w:noProof/>
                <w:webHidden/>
              </w:rPr>
              <w:instrText xml:space="preserve"> PAGEREF _Toc24395617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55F19C5F" w14:textId="4B125401" w:rsidR="005A7BB6" w:rsidRDefault="004A2F67">
          <w:pPr>
            <w:pStyle w:val="TOC3"/>
            <w:rPr>
              <w:rFonts w:asciiTheme="minorHAnsi" w:eastAsiaTheme="minorEastAsia" w:hAnsiTheme="minorHAnsi" w:cstheme="minorBidi"/>
              <w:noProof/>
              <w:sz w:val="22"/>
              <w:szCs w:val="22"/>
              <w:lang w:eastAsia="ja-JP"/>
            </w:rPr>
          </w:pPr>
          <w:hyperlink w:anchor="_Toc24395618" w:history="1">
            <w:r w:rsidR="005A7BB6" w:rsidRPr="00971F33">
              <w:rPr>
                <w:rStyle w:val="Hyperlink"/>
                <w:noProof/>
              </w:rPr>
              <w:t>FR7 – Network Deletion</w:t>
            </w:r>
            <w:r w:rsidR="005A7BB6">
              <w:rPr>
                <w:noProof/>
                <w:webHidden/>
              </w:rPr>
              <w:tab/>
            </w:r>
            <w:r w:rsidR="005A7BB6">
              <w:rPr>
                <w:noProof/>
                <w:webHidden/>
              </w:rPr>
              <w:fldChar w:fldCharType="begin"/>
            </w:r>
            <w:r w:rsidR="005A7BB6">
              <w:rPr>
                <w:noProof/>
                <w:webHidden/>
              </w:rPr>
              <w:instrText xml:space="preserve"> PAGEREF _Toc24395618 \h </w:instrText>
            </w:r>
            <w:r w:rsidR="005A7BB6">
              <w:rPr>
                <w:noProof/>
                <w:webHidden/>
              </w:rPr>
            </w:r>
            <w:r w:rsidR="005A7BB6">
              <w:rPr>
                <w:noProof/>
                <w:webHidden/>
              </w:rPr>
              <w:fldChar w:fldCharType="separate"/>
            </w:r>
            <w:r w:rsidR="00EF2EDA">
              <w:rPr>
                <w:noProof/>
                <w:webHidden/>
              </w:rPr>
              <w:t>9</w:t>
            </w:r>
            <w:r w:rsidR="005A7BB6">
              <w:rPr>
                <w:noProof/>
                <w:webHidden/>
              </w:rPr>
              <w:fldChar w:fldCharType="end"/>
            </w:r>
          </w:hyperlink>
        </w:p>
        <w:p w14:paraId="3108C619" w14:textId="0172195C" w:rsidR="005A7BB6" w:rsidRDefault="004A2F67">
          <w:pPr>
            <w:pStyle w:val="TOC3"/>
            <w:rPr>
              <w:rFonts w:asciiTheme="minorHAnsi" w:eastAsiaTheme="minorEastAsia" w:hAnsiTheme="minorHAnsi" w:cstheme="minorBidi"/>
              <w:noProof/>
              <w:sz w:val="22"/>
              <w:szCs w:val="22"/>
              <w:lang w:eastAsia="ja-JP"/>
            </w:rPr>
          </w:pPr>
          <w:hyperlink w:anchor="_Toc24395619" w:history="1">
            <w:r w:rsidR="005A7BB6" w:rsidRPr="00971F33">
              <w:rPr>
                <w:rStyle w:val="Hyperlink"/>
                <w:noProof/>
              </w:rPr>
              <w:t>FR8 – Network Name and Description</w:t>
            </w:r>
            <w:r w:rsidR="005A7BB6">
              <w:rPr>
                <w:noProof/>
                <w:webHidden/>
              </w:rPr>
              <w:tab/>
            </w:r>
            <w:r w:rsidR="005A7BB6">
              <w:rPr>
                <w:noProof/>
                <w:webHidden/>
              </w:rPr>
              <w:fldChar w:fldCharType="begin"/>
            </w:r>
            <w:r w:rsidR="005A7BB6">
              <w:rPr>
                <w:noProof/>
                <w:webHidden/>
              </w:rPr>
              <w:instrText xml:space="preserve"> PAGEREF _Toc24395619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38A481E7" w14:textId="69F022D4" w:rsidR="005A7BB6" w:rsidRDefault="004A2F67">
          <w:pPr>
            <w:pStyle w:val="TOC3"/>
            <w:rPr>
              <w:rFonts w:asciiTheme="minorHAnsi" w:eastAsiaTheme="minorEastAsia" w:hAnsiTheme="minorHAnsi" w:cstheme="minorBidi"/>
              <w:noProof/>
              <w:sz w:val="22"/>
              <w:szCs w:val="22"/>
              <w:lang w:eastAsia="ja-JP"/>
            </w:rPr>
          </w:pPr>
          <w:hyperlink w:anchor="_Toc24395620" w:history="1">
            <w:r w:rsidR="005A7BB6" w:rsidRPr="00971F33">
              <w:rPr>
                <w:rStyle w:val="Hyperlink"/>
                <w:noProof/>
              </w:rPr>
              <w:t>FR9 – Manage Network Permissions</w:t>
            </w:r>
            <w:r w:rsidR="005A7BB6">
              <w:rPr>
                <w:noProof/>
                <w:webHidden/>
              </w:rPr>
              <w:tab/>
            </w:r>
            <w:r w:rsidR="005A7BB6">
              <w:rPr>
                <w:noProof/>
                <w:webHidden/>
              </w:rPr>
              <w:fldChar w:fldCharType="begin"/>
            </w:r>
            <w:r w:rsidR="005A7BB6">
              <w:rPr>
                <w:noProof/>
                <w:webHidden/>
              </w:rPr>
              <w:instrText xml:space="preserve"> PAGEREF _Toc24395620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1A184613" w14:textId="6F7CFFB1" w:rsidR="005A7BB6" w:rsidRDefault="004A2F67">
          <w:pPr>
            <w:pStyle w:val="TOC3"/>
            <w:rPr>
              <w:rFonts w:asciiTheme="minorHAnsi" w:eastAsiaTheme="minorEastAsia" w:hAnsiTheme="minorHAnsi" w:cstheme="minorBidi"/>
              <w:noProof/>
              <w:sz w:val="22"/>
              <w:szCs w:val="22"/>
              <w:lang w:eastAsia="ja-JP"/>
            </w:rPr>
          </w:pPr>
          <w:hyperlink w:anchor="_Toc24395621" w:history="1">
            <w:r w:rsidR="005A7BB6" w:rsidRPr="00971F33">
              <w:rPr>
                <w:rStyle w:val="Hyperlink"/>
                <w:noProof/>
              </w:rPr>
              <w:t>IoT Device Management</w:t>
            </w:r>
            <w:r w:rsidR="005A7BB6">
              <w:rPr>
                <w:noProof/>
                <w:webHidden/>
              </w:rPr>
              <w:tab/>
            </w:r>
            <w:r w:rsidR="005A7BB6">
              <w:rPr>
                <w:noProof/>
                <w:webHidden/>
              </w:rPr>
              <w:fldChar w:fldCharType="begin"/>
            </w:r>
            <w:r w:rsidR="005A7BB6">
              <w:rPr>
                <w:noProof/>
                <w:webHidden/>
              </w:rPr>
              <w:instrText xml:space="preserve"> PAGEREF _Toc24395621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3045017F" w14:textId="65B36F0B" w:rsidR="005A7BB6" w:rsidRDefault="004A2F67">
          <w:pPr>
            <w:pStyle w:val="TOC3"/>
            <w:rPr>
              <w:rFonts w:asciiTheme="minorHAnsi" w:eastAsiaTheme="minorEastAsia" w:hAnsiTheme="minorHAnsi" w:cstheme="minorBidi"/>
              <w:noProof/>
              <w:sz w:val="22"/>
              <w:szCs w:val="22"/>
              <w:lang w:eastAsia="ja-JP"/>
            </w:rPr>
          </w:pPr>
          <w:hyperlink w:anchor="_Toc24395622" w:history="1">
            <w:r w:rsidR="005A7BB6" w:rsidRPr="00971F33">
              <w:rPr>
                <w:rStyle w:val="Hyperlink"/>
                <w:noProof/>
              </w:rPr>
              <w:t>FR10 – IoT Device Configuration</w:t>
            </w:r>
            <w:r w:rsidR="005A7BB6">
              <w:rPr>
                <w:noProof/>
                <w:webHidden/>
              </w:rPr>
              <w:tab/>
            </w:r>
            <w:r w:rsidR="005A7BB6">
              <w:rPr>
                <w:noProof/>
                <w:webHidden/>
              </w:rPr>
              <w:fldChar w:fldCharType="begin"/>
            </w:r>
            <w:r w:rsidR="005A7BB6">
              <w:rPr>
                <w:noProof/>
                <w:webHidden/>
              </w:rPr>
              <w:instrText xml:space="preserve"> PAGEREF _Toc24395622 \h </w:instrText>
            </w:r>
            <w:r w:rsidR="005A7BB6">
              <w:rPr>
                <w:noProof/>
                <w:webHidden/>
              </w:rPr>
            </w:r>
            <w:r w:rsidR="005A7BB6">
              <w:rPr>
                <w:noProof/>
                <w:webHidden/>
              </w:rPr>
              <w:fldChar w:fldCharType="separate"/>
            </w:r>
            <w:r w:rsidR="00EF2EDA">
              <w:rPr>
                <w:noProof/>
                <w:webHidden/>
              </w:rPr>
              <w:t>10</w:t>
            </w:r>
            <w:r w:rsidR="005A7BB6">
              <w:rPr>
                <w:noProof/>
                <w:webHidden/>
              </w:rPr>
              <w:fldChar w:fldCharType="end"/>
            </w:r>
          </w:hyperlink>
        </w:p>
        <w:p w14:paraId="6257409F" w14:textId="3D986574" w:rsidR="005A7BB6" w:rsidRDefault="004A2F67">
          <w:pPr>
            <w:pStyle w:val="TOC3"/>
            <w:rPr>
              <w:rFonts w:asciiTheme="minorHAnsi" w:eastAsiaTheme="minorEastAsia" w:hAnsiTheme="minorHAnsi" w:cstheme="minorBidi"/>
              <w:noProof/>
              <w:sz w:val="22"/>
              <w:szCs w:val="22"/>
              <w:lang w:eastAsia="ja-JP"/>
            </w:rPr>
          </w:pPr>
          <w:hyperlink w:anchor="_Toc24395623" w:history="1">
            <w:r w:rsidR="005A7BB6" w:rsidRPr="00971F33">
              <w:rPr>
                <w:rStyle w:val="Hyperlink"/>
                <w:noProof/>
              </w:rPr>
              <w:t>FR11 – IoT Device Addition</w:t>
            </w:r>
            <w:r w:rsidR="005A7BB6">
              <w:rPr>
                <w:noProof/>
                <w:webHidden/>
              </w:rPr>
              <w:tab/>
            </w:r>
            <w:r w:rsidR="005A7BB6">
              <w:rPr>
                <w:noProof/>
                <w:webHidden/>
              </w:rPr>
              <w:fldChar w:fldCharType="begin"/>
            </w:r>
            <w:r w:rsidR="005A7BB6">
              <w:rPr>
                <w:noProof/>
                <w:webHidden/>
              </w:rPr>
              <w:instrText xml:space="preserve"> PAGEREF _Toc24395623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48570BA6" w14:textId="2AFA5870" w:rsidR="005A7BB6" w:rsidRDefault="004A2F67">
          <w:pPr>
            <w:pStyle w:val="TOC3"/>
            <w:rPr>
              <w:rFonts w:asciiTheme="minorHAnsi" w:eastAsiaTheme="minorEastAsia" w:hAnsiTheme="minorHAnsi" w:cstheme="minorBidi"/>
              <w:noProof/>
              <w:sz w:val="22"/>
              <w:szCs w:val="22"/>
              <w:lang w:eastAsia="ja-JP"/>
            </w:rPr>
          </w:pPr>
          <w:hyperlink w:anchor="_Toc24395624" w:history="1">
            <w:r w:rsidR="005A7BB6" w:rsidRPr="00971F33">
              <w:rPr>
                <w:rStyle w:val="Hyperlink"/>
                <w:noProof/>
              </w:rPr>
              <w:t>FR12 – IoT Device Addition During a Data Collection Episode</w:t>
            </w:r>
            <w:r w:rsidR="005A7BB6">
              <w:rPr>
                <w:noProof/>
                <w:webHidden/>
              </w:rPr>
              <w:tab/>
            </w:r>
            <w:r w:rsidR="005A7BB6">
              <w:rPr>
                <w:noProof/>
                <w:webHidden/>
              </w:rPr>
              <w:fldChar w:fldCharType="begin"/>
            </w:r>
            <w:r w:rsidR="005A7BB6">
              <w:rPr>
                <w:noProof/>
                <w:webHidden/>
              </w:rPr>
              <w:instrText xml:space="preserve"> PAGEREF _Toc24395624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4E66AAC2" w14:textId="10420F37" w:rsidR="005A7BB6" w:rsidRDefault="004A2F67">
          <w:pPr>
            <w:pStyle w:val="TOC3"/>
            <w:rPr>
              <w:rFonts w:asciiTheme="minorHAnsi" w:eastAsiaTheme="minorEastAsia" w:hAnsiTheme="minorHAnsi" w:cstheme="minorBidi"/>
              <w:noProof/>
              <w:sz w:val="22"/>
              <w:szCs w:val="22"/>
              <w:lang w:eastAsia="ja-JP"/>
            </w:rPr>
          </w:pPr>
          <w:hyperlink w:anchor="_Toc24395625" w:history="1">
            <w:r w:rsidR="005A7BB6" w:rsidRPr="00971F33">
              <w:rPr>
                <w:rStyle w:val="Hyperlink"/>
                <w:noProof/>
              </w:rPr>
              <w:t>FR13 – IoT Device Removal</w:t>
            </w:r>
            <w:r w:rsidR="005A7BB6">
              <w:rPr>
                <w:noProof/>
                <w:webHidden/>
              </w:rPr>
              <w:tab/>
            </w:r>
            <w:r w:rsidR="005A7BB6">
              <w:rPr>
                <w:noProof/>
                <w:webHidden/>
              </w:rPr>
              <w:fldChar w:fldCharType="begin"/>
            </w:r>
            <w:r w:rsidR="005A7BB6">
              <w:rPr>
                <w:noProof/>
                <w:webHidden/>
              </w:rPr>
              <w:instrText xml:space="preserve"> PAGEREF _Toc24395625 \h </w:instrText>
            </w:r>
            <w:r w:rsidR="005A7BB6">
              <w:rPr>
                <w:noProof/>
                <w:webHidden/>
              </w:rPr>
            </w:r>
            <w:r w:rsidR="005A7BB6">
              <w:rPr>
                <w:noProof/>
                <w:webHidden/>
              </w:rPr>
              <w:fldChar w:fldCharType="separate"/>
            </w:r>
            <w:r w:rsidR="00EF2EDA">
              <w:rPr>
                <w:noProof/>
                <w:webHidden/>
              </w:rPr>
              <w:t>11</w:t>
            </w:r>
            <w:r w:rsidR="005A7BB6">
              <w:rPr>
                <w:noProof/>
                <w:webHidden/>
              </w:rPr>
              <w:fldChar w:fldCharType="end"/>
            </w:r>
          </w:hyperlink>
        </w:p>
        <w:p w14:paraId="53B1AAF1" w14:textId="49003C33" w:rsidR="005A7BB6" w:rsidRDefault="004A2F67">
          <w:pPr>
            <w:pStyle w:val="TOC3"/>
            <w:rPr>
              <w:rFonts w:asciiTheme="minorHAnsi" w:eastAsiaTheme="minorEastAsia" w:hAnsiTheme="minorHAnsi" w:cstheme="minorBidi"/>
              <w:noProof/>
              <w:sz w:val="22"/>
              <w:szCs w:val="22"/>
              <w:lang w:eastAsia="ja-JP"/>
            </w:rPr>
          </w:pPr>
          <w:hyperlink w:anchor="_Toc24395626" w:history="1">
            <w:r w:rsidR="005A7BB6" w:rsidRPr="00971F33">
              <w:rPr>
                <w:rStyle w:val="Hyperlink"/>
                <w:noProof/>
              </w:rPr>
              <w:t>FR14 – IoT Device Removal During a Data Collection Episode</w:t>
            </w:r>
            <w:r w:rsidR="005A7BB6">
              <w:rPr>
                <w:noProof/>
                <w:webHidden/>
              </w:rPr>
              <w:tab/>
            </w:r>
            <w:r w:rsidR="005A7BB6">
              <w:rPr>
                <w:noProof/>
                <w:webHidden/>
              </w:rPr>
              <w:fldChar w:fldCharType="begin"/>
            </w:r>
            <w:r w:rsidR="005A7BB6">
              <w:rPr>
                <w:noProof/>
                <w:webHidden/>
              </w:rPr>
              <w:instrText xml:space="preserve"> PAGEREF _Toc24395626 \h </w:instrText>
            </w:r>
            <w:r w:rsidR="005A7BB6">
              <w:rPr>
                <w:noProof/>
                <w:webHidden/>
              </w:rPr>
            </w:r>
            <w:r w:rsidR="005A7BB6">
              <w:rPr>
                <w:noProof/>
                <w:webHidden/>
              </w:rPr>
              <w:fldChar w:fldCharType="separate"/>
            </w:r>
            <w:r w:rsidR="00EF2EDA">
              <w:rPr>
                <w:noProof/>
                <w:webHidden/>
              </w:rPr>
              <w:t>12</w:t>
            </w:r>
            <w:r w:rsidR="005A7BB6">
              <w:rPr>
                <w:noProof/>
                <w:webHidden/>
              </w:rPr>
              <w:fldChar w:fldCharType="end"/>
            </w:r>
          </w:hyperlink>
        </w:p>
        <w:p w14:paraId="61F7D0EA" w14:textId="3E0F2612" w:rsidR="005A7BB6" w:rsidRDefault="004A2F67">
          <w:pPr>
            <w:pStyle w:val="TOC3"/>
            <w:rPr>
              <w:rFonts w:asciiTheme="minorHAnsi" w:eastAsiaTheme="minorEastAsia" w:hAnsiTheme="minorHAnsi" w:cstheme="minorBidi"/>
              <w:noProof/>
              <w:sz w:val="22"/>
              <w:szCs w:val="22"/>
              <w:lang w:eastAsia="ja-JP"/>
            </w:rPr>
          </w:pPr>
          <w:hyperlink w:anchor="_Toc24395627" w:history="1">
            <w:r w:rsidR="005A7BB6" w:rsidRPr="00971F33">
              <w:rPr>
                <w:rStyle w:val="Hyperlink"/>
                <w:noProof/>
              </w:rPr>
              <w:t>FR15 – IoT Device Module</w:t>
            </w:r>
            <w:r w:rsidR="005A7BB6">
              <w:rPr>
                <w:noProof/>
                <w:webHidden/>
              </w:rPr>
              <w:tab/>
            </w:r>
            <w:r w:rsidR="005A7BB6">
              <w:rPr>
                <w:noProof/>
                <w:webHidden/>
              </w:rPr>
              <w:fldChar w:fldCharType="begin"/>
            </w:r>
            <w:r w:rsidR="005A7BB6">
              <w:rPr>
                <w:noProof/>
                <w:webHidden/>
              </w:rPr>
              <w:instrText xml:space="preserve"> PAGEREF _Toc24395627 \h </w:instrText>
            </w:r>
            <w:r w:rsidR="005A7BB6">
              <w:rPr>
                <w:noProof/>
                <w:webHidden/>
              </w:rPr>
            </w:r>
            <w:r w:rsidR="005A7BB6">
              <w:rPr>
                <w:noProof/>
                <w:webHidden/>
              </w:rPr>
              <w:fldChar w:fldCharType="separate"/>
            </w:r>
            <w:r w:rsidR="00EF2EDA">
              <w:rPr>
                <w:noProof/>
                <w:webHidden/>
              </w:rPr>
              <w:t>12</w:t>
            </w:r>
            <w:r w:rsidR="005A7BB6">
              <w:rPr>
                <w:noProof/>
                <w:webHidden/>
              </w:rPr>
              <w:fldChar w:fldCharType="end"/>
            </w:r>
          </w:hyperlink>
        </w:p>
        <w:p w14:paraId="7B169A63" w14:textId="00C13552" w:rsidR="005A7BB6" w:rsidRDefault="004A2F67">
          <w:pPr>
            <w:pStyle w:val="TOC3"/>
            <w:rPr>
              <w:rFonts w:asciiTheme="minorHAnsi" w:eastAsiaTheme="minorEastAsia" w:hAnsiTheme="minorHAnsi" w:cstheme="minorBidi"/>
              <w:noProof/>
              <w:sz w:val="22"/>
              <w:szCs w:val="22"/>
              <w:lang w:eastAsia="ja-JP"/>
            </w:rPr>
          </w:pPr>
          <w:hyperlink w:anchor="_Toc24395628" w:history="1">
            <w:r w:rsidR="005A7BB6" w:rsidRPr="00971F33">
              <w:rPr>
                <w:rStyle w:val="Hyperlink"/>
                <w:noProof/>
              </w:rPr>
              <w:t>FR16 – IoT Device Status</w:t>
            </w:r>
            <w:r w:rsidR="005A7BB6">
              <w:rPr>
                <w:noProof/>
                <w:webHidden/>
              </w:rPr>
              <w:tab/>
            </w:r>
            <w:r w:rsidR="005A7BB6">
              <w:rPr>
                <w:noProof/>
                <w:webHidden/>
              </w:rPr>
              <w:fldChar w:fldCharType="begin"/>
            </w:r>
            <w:r w:rsidR="005A7BB6">
              <w:rPr>
                <w:noProof/>
                <w:webHidden/>
              </w:rPr>
              <w:instrText xml:space="preserve"> PAGEREF _Toc24395628 \h </w:instrText>
            </w:r>
            <w:r w:rsidR="005A7BB6">
              <w:rPr>
                <w:noProof/>
                <w:webHidden/>
              </w:rPr>
            </w:r>
            <w:r w:rsidR="005A7BB6">
              <w:rPr>
                <w:noProof/>
                <w:webHidden/>
              </w:rPr>
              <w:fldChar w:fldCharType="separate"/>
            </w:r>
            <w:r w:rsidR="00EF2EDA">
              <w:rPr>
                <w:noProof/>
                <w:webHidden/>
              </w:rPr>
              <w:t>13</w:t>
            </w:r>
            <w:r w:rsidR="005A7BB6">
              <w:rPr>
                <w:noProof/>
                <w:webHidden/>
              </w:rPr>
              <w:fldChar w:fldCharType="end"/>
            </w:r>
          </w:hyperlink>
        </w:p>
        <w:p w14:paraId="2D2DD20F" w14:textId="6F616A50" w:rsidR="005A7BB6" w:rsidRDefault="004A2F67">
          <w:pPr>
            <w:pStyle w:val="TOC3"/>
            <w:rPr>
              <w:rFonts w:asciiTheme="minorHAnsi" w:eastAsiaTheme="minorEastAsia" w:hAnsiTheme="minorHAnsi" w:cstheme="minorBidi"/>
              <w:noProof/>
              <w:sz w:val="22"/>
              <w:szCs w:val="22"/>
              <w:lang w:eastAsia="ja-JP"/>
            </w:rPr>
          </w:pPr>
          <w:hyperlink w:anchor="_Toc24395629" w:history="1">
            <w:r w:rsidR="005A7BB6" w:rsidRPr="00971F33">
              <w:rPr>
                <w:rStyle w:val="Hyperlink"/>
                <w:noProof/>
              </w:rPr>
              <w:t>FR17 – Data Collection Episode</w:t>
            </w:r>
            <w:r w:rsidR="005A7BB6">
              <w:rPr>
                <w:noProof/>
                <w:webHidden/>
              </w:rPr>
              <w:tab/>
            </w:r>
            <w:r w:rsidR="005A7BB6">
              <w:rPr>
                <w:noProof/>
                <w:webHidden/>
              </w:rPr>
              <w:fldChar w:fldCharType="begin"/>
            </w:r>
            <w:r w:rsidR="005A7BB6">
              <w:rPr>
                <w:noProof/>
                <w:webHidden/>
              </w:rPr>
              <w:instrText xml:space="preserve"> PAGEREF _Toc24395629 \h </w:instrText>
            </w:r>
            <w:r w:rsidR="005A7BB6">
              <w:rPr>
                <w:noProof/>
                <w:webHidden/>
              </w:rPr>
            </w:r>
            <w:r w:rsidR="005A7BB6">
              <w:rPr>
                <w:noProof/>
                <w:webHidden/>
              </w:rPr>
              <w:fldChar w:fldCharType="separate"/>
            </w:r>
            <w:r w:rsidR="00EF2EDA">
              <w:rPr>
                <w:noProof/>
                <w:webHidden/>
              </w:rPr>
              <w:t>13</w:t>
            </w:r>
            <w:r w:rsidR="005A7BB6">
              <w:rPr>
                <w:noProof/>
                <w:webHidden/>
              </w:rPr>
              <w:fldChar w:fldCharType="end"/>
            </w:r>
          </w:hyperlink>
        </w:p>
        <w:p w14:paraId="51E05A4C" w14:textId="1CE31C13" w:rsidR="005A7BB6" w:rsidRDefault="004A2F67">
          <w:pPr>
            <w:pStyle w:val="TOC3"/>
            <w:rPr>
              <w:rFonts w:asciiTheme="minorHAnsi" w:eastAsiaTheme="minorEastAsia" w:hAnsiTheme="minorHAnsi" w:cstheme="minorBidi"/>
              <w:noProof/>
              <w:sz w:val="22"/>
              <w:szCs w:val="22"/>
              <w:lang w:eastAsia="ja-JP"/>
            </w:rPr>
          </w:pPr>
          <w:hyperlink w:anchor="_Toc24395630" w:history="1">
            <w:r w:rsidR="005A7BB6" w:rsidRPr="00971F33">
              <w:rPr>
                <w:rStyle w:val="Hyperlink"/>
                <w:noProof/>
              </w:rPr>
              <w:t>FR18 – IoT Device Data Collection</w:t>
            </w:r>
            <w:r w:rsidR="005A7BB6">
              <w:rPr>
                <w:noProof/>
                <w:webHidden/>
              </w:rPr>
              <w:tab/>
            </w:r>
            <w:r w:rsidR="005A7BB6">
              <w:rPr>
                <w:noProof/>
                <w:webHidden/>
              </w:rPr>
              <w:fldChar w:fldCharType="begin"/>
            </w:r>
            <w:r w:rsidR="005A7BB6">
              <w:rPr>
                <w:noProof/>
                <w:webHidden/>
              </w:rPr>
              <w:instrText xml:space="preserve"> PAGEREF _Toc24395630 \h </w:instrText>
            </w:r>
            <w:r w:rsidR="005A7BB6">
              <w:rPr>
                <w:noProof/>
                <w:webHidden/>
              </w:rPr>
            </w:r>
            <w:r w:rsidR="005A7BB6">
              <w:rPr>
                <w:noProof/>
                <w:webHidden/>
              </w:rPr>
              <w:fldChar w:fldCharType="separate"/>
            </w:r>
            <w:r w:rsidR="00EF2EDA">
              <w:rPr>
                <w:noProof/>
                <w:webHidden/>
              </w:rPr>
              <w:t>14</w:t>
            </w:r>
            <w:r w:rsidR="005A7BB6">
              <w:rPr>
                <w:noProof/>
                <w:webHidden/>
              </w:rPr>
              <w:fldChar w:fldCharType="end"/>
            </w:r>
          </w:hyperlink>
        </w:p>
        <w:p w14:paraId="26F4EF13" w14:textId="0009EA6F" w:rsidR="005A7BB6" w:rsidRDefault="004A2F67">
          <w:pPr>
            <w:pStyle w:val="TOC3"/>
            <w:rPr>
              <w:rFonts w:asciiTheme="minorHAnsi" w:eastAsiaTheme="minorEastAsia" w:hAnsiTheme="minorHAnsi" w:cstheme="minorBidi"/>
              <w:noProof/>
              <w:sz w:val="22"/>
              <w:szCs w:val="22"/>
              <w:lang w:eastAsia="ja-JP"/>
            </w:rPr>
          </w:pPr>
          <w:hyperlink w:anchor="_Toc24395631" w:history="1">
            <w:r w:rsidR="005A7BB6" w:rsidRPr="00971F33">
              <w:rPr>
                <w:rStyle w:val="Hyperlink"/>
                <w:noProof/>
              </w:rPr>
              <w:t>FR19 – Concurrent IoT Device Data Collection</w:t>
            </w:r>
            <w:r w:rsidR="005A7BB6">
              <w:rPr>
                <w:noProof/>
                <w:webHidden/>
              </w:rPr>
              <w:tab/>
            </w:r>
            <w:r w:rsidR="005A7BB6">
              <w:rPr>
                <w:noProof/>
                <w:webHidden/>
              </w:rPr>
              <w:fldChar w:fldCharType="begin"/>
            </w:r>
            <w:r w:rsidR="005A7BB6">
              <w:rPr>
                <w:noProof/>
                <w:webHidden/>
              </w:rPr>
              <w:instrText xml:space="preserve"> PAGEREF _Toc24395631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1D848119" w14:textId="4115ACF6" w:rsidR="005A7BB6" w:rsidRDefault="004A2F67">
          <w:pPr>
            <w:pStyle w:val="TOC3"/>
            <w:rPr>
              <w:rFonts w:asciiTheme="minorHAnsi" w:eastAsiaTheme="minorEastAsia" w:hAnsiTheme="minorHAnsi" w:cstheme="minorBidi"/>
              <w:noProof/>
              <w:sz w:val="22"/>
              <w:szCs w:val="22"/>
              <w:lang w:eastAsia="ja-JP"/>
            </w:rPr>
          </w:pPr>
          <w:hyperlink w:anchor="_Toc24395632" w:history="1">
            <w:r w:rsidR="005A7BB6" w:rsidRPr="00971F33">
              <w:rPr>
                <w:rStyle w:val="Hyperlink"/>
                <w:noProof/>
              </w:rPr>
              <w:t>FR20 – Concurrent Heterogenous IoT Device Data Collection</w:t>
            </w:r>
            <w:r w:rsidR="005A7BB6">
              <w:rPr>
                <w:noProof/>
                <w:webHidden/>
              </w:rPr>
              <w:tab/>
            </w:r>
            <w:r w:rsidR="005A7BB6">
              <w:rPr>
                <w:noProof/>
                <w:webHidden/>
              </w:rPr>
              <w:fldChar w:fldCharType="begin"/>
            </w:r>
            <w:r w:rsidR="005A7BB6">
              <w:rPr>
                <w:noProof/>
                <w:webHidden/>
              </w:rPr>
              <w:instrText xml:space="preserve"> PAGEREF _Toc24395632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7F5963B6" w14:textId="4CC790EF" w:rsidR="005A7BB6" w:rsidRDefault="004A2F67">
          <w:pPr>
            <w:pStyle w:val="TOC3"/>
            <w:rPr>
              <w:rFonts w:asciiTheme="minorHAnsi" w:eastAsiaTheme="minorEastAsia" w:hAnsiTheme="minorHAnsi" w:cstheme="minorBidi"/>
              <w:noProof/>
              <w:sz w:val="22"/>
              <w:szCs w:val="22"/>
              <w:lang w:eastAsia="ja-JP"/>
            </w:rPr>
          </w:pPr>
          <w:hyperlink w:anchor="_Toc24395633" w:history="1">
            <w:r w:rsidR="005A7BB6" w:rsidRPr="00971F33">
              <w:rPr>
                <w:rStyle w:val="Hyperlink"/>
                <w:noProof/>
              </w:rPr>
              <w:t>FR21 – Data Collection Episode Configuration</w:t>
            </w:r>
            <w:r w:rsidR="005A7BB6">
              <w:rPr>
                <w:noProof/>
                <w:webHidden/>
              </w:rPr>
              <w:tab/>
            </w:r>
            <w:r w:rsidR="005A7BB6">
              <w:rPr>
                <w:noProof/>
                <w:webHidden/>
              </w:rPr>
              <w:fldChar w:fldCharType="begin"/>
            </w:r>
            <w:r w:rsidR="005A7BB6">
              <w:rPr>
                <w:noProof/>
                <w:webHidden/>
              </w:rPr>
              <w:instrText xml:space="preserve"> PAGEREF _Toc24395633 \h </w:instrText>
            </w:r>
            <w:r w:rsidR="005A7BB6">
              <w:rPr>
                <w:noProof/>
                <w:webHidden/>
              </w:rPr>
            </w:r>
            <w:r w:rsidR="005A7BB6">
              <w:rPr>
                <w:noProof/>
                <w:webHidden/>
              </w:rPr>
              <w:fldChar w:fldCharType="separate"/>
            </w:r>
            <w:r w:rsidR="00EF2EDA">
              <w:rPr>
                <w:noProof/>
                <w:webHidden/>
              </w:rPr>
              <w:t>15</w:t>
            </w:r>
            <w:r w:rsidR="005A7BB6">
              <w:rPr>
                <w:noProof/>
                <w:webHidden/>
              </w:rPr>
              <w:fldChar w:fldCharType="end"/>
            </w:r>
          </w:hyperlink>
        </w:p>
        <w:p w14:paraId="23532FD6" w14:textId="422A27C7" w:rsidR="005A7BB6" w:rsidRDefault="004A2F67">
          <w:pPr>
            <w:pStyle w:val="TOC3"/>
            <w:rPr>
              <w:rFonts w:asciiTheme="minorHAnsi" w:eastAsiaTheme="minorEastAsia" w:hAnsiTheme="minorHAnsi" w:cstheme="minorBidi"/>
              <w:noProof/>
              <w:sz w:val="22"/>
              <w:szCs w:val="22"/>
              <w:lang w:eastAsia="ja-JP"/>
            </w:rPr>
          </w:pPr>
          <w:hyperlink w:anchor="_Toc24395634" w:history="1">
            <w:r w:rsidR="005A7BB6" w:rsidRPr="00971F33">
              <w:rPr>
                <w:rStyle w:val="Hyperlink"/>
                <w:noProof/>
              </w:rPr>
              <w:t>FR22 – Concurrent Network Data Collection</w:t>
            </w:r>
            <w:r w:rsidR="005A7BB6">
              <w:rPr>
                <w:noProof/>
                <w:webHidden/>
              </w:rPr>
              <w:tab/>
            </w:r>
            <w:r w:rsidR="005A7BB6">
              <w:rPr>
                <w:noProof/>
                <w:webHidden/>
              </w:rPr>
              <w:fldChar w:fldCharType="begin"/>
            </w:r>
            <w:r w:rsidR="005A7BB6">
              <w:rPr>
                <w:noProof/>
                <w:webHidden/>
              </w:rPr>
              <w:instrText xml:space="preserve"> PAGEREF _Toc24395634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495EDBD0" w14:textId="7796E0B2" w:rsidR="005A7BB6" w:rsidRDefault="004A2F67">
          <w:pPr>
            <w:pStyle w:val="TOC3"/>
            <w:rPr>
              <w:rFonts w:asciiTheme="minorHAnsi" w:eastAsiaTheme="minorEastAsia" w:hAnsiTheme="minorHAnsi" w:cstheme="minorBidi"/>
              <w:noProof/>
              <w:sz w:val="22"/>
              <w:szCs w:val="22"/>
              <w:lang w:eastAsia="ja-JP"/>
            </w:rPr>
          </w:pPr>
          <w:hyperlink w:anchor="_Toc24395635" w:history="1">
            <w:r w:rsidR="005A7BB6" w:rsidRPr="00971F33">
              <w:rPr>
                <w:rStyle w:val="Hyperlink"/>
                <w:noProof/>
              </w:rPr>
              <w:t>FR23 – Concurrent Network Data Collection of Network Sharing IoT Devices</w:t>
            </w:r>
            <w:r w:rsidR="005A7BB6">
              <w:rPr>
                <w:noProof/>
                <w:webHidden/>
              </w:rPr>
              <w:tab/>
            </w:r>
            <w:r w:rsidR="005A7BB6">
              <w:rPr>
                <w:noProof/>
                <w:webHidden/>
              </w:rPr>
              <w:fldChar w:fldCharType="begin"/>
            </w:r>
            <w:r w:rsidR="005A7BB6">
              <w:rPr>
                <w:noProof/>
                <w:webHidden/>
              </w:rPr>
              <w:instrText xml:space="preserve"> PAGEREF _Toc24395635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5723A7CF" w14:textId="44D2F3F2" w:rsidR="005A7BB6" w:rsidRDefault="004A2F67">
          <w:pPr>
            <w:pStyle w:val="TOC3"/>
            <w:rPr>
              <w:rFonts w:asciiTheme="minorHAnsi" w:eastAsiaTheme="minorEastAsia" w:hAnsiTheme="minorHAnsi" w:cstheme="minorBidi"/>
              <w:noProof/>
              <w:sz w:val="22"/>
              <w:szCs w:val="22"/>
              <w:lang w:eastAsia="ja-JP"/>
            </w:rPr>
          </w:pPr>
          <w:hyperlink w:anchor="_Toc24395636" w:history="1">
            <w:r w:rsidR="005A7BB6" w:rsidRPr="00971F33">
              <w:rPr>
                <w:rStyle w:val="Hyperlink"/>
                <w:noProof/>
              </w:rPr>
              <w:t>Data Access</w:t>
            </w:r>
            <w:r w:rsidR="005A7BB6">
              <w:rPr>
                <w:noProof/>
                <w:webHidden/>
              </w:rPr>
              <w:tab/>
            </w:r>
            <w:r w:rsidR="005A7BB6">
              <w:rPr>
                <w:noProof/>
                <w:webHidden/>
              </w:rPr>
              <w:fldChar w:fldCharType="begin"/>
            </w:r>
            <w:r w:rsidR="005A7BB6">
              <w:rPr>
                <w:noProof/>
                <w:webHidden/>
              </w:rPr>
              <w:instrText xml:space="preserve"> PAGEREF _Toc24395636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0DE98399" w14:textId="5CFD7343" w:rsidR="005A7BB6" w:rsidRDefault="004A2F67">
          <w:pPr>
            <w:pStyle w:val="TOC3"/>
            <w:rPr>
              <w:rFonts w:asciiTheme="minorHAnsi" w:eastAsiaTheme="minorEastAsia" w:hAnsiTheme="minorHAnsi" w:cstheme="minorBidi"/>
              <w:noProof/>
              <w:sz w:val="22"/>
              <w:szCs w:val="22"/>
              <w:lang w:eastAsia="ja-JP"/>
            </w:rPr>
          </w:pPr>
          <w:hyperlink w:anchor="_Toc24395637" w:history="1">
            <w:r w:rsidR="005A7BB6" w:rsidRPr="00971F33">
              <w:rPr>
                <w:rStyle w:val="Hyperlink"/>
                <w:noProof/>
              </w:rPr>
              <w:t>FR24 – Storage Unit Module</w:t>
            </w:r>
            <w:r w:rsidR="005A7BB6">
              <w:rPr>
                <w:noProof/>
                <w:webHidden/>
              </w:rPr>
              <w:tab/>
            </w:r>
            <w:r w:rsidR="005A7BB6">
              <w:rPr>
                <w:noProof/>
                <w:webHidden/>
              </w:rPr>
              <w:fldChar w:fldCharType="begin"/>
            </w:r>
            <w:r w:rsidR="005A7BB6">
              <w:rPr>
                <w:noProof/>
                <w:webHidden/>
              </w:rPr>
              <w:instrText xml:space="preserve"> PAGEREF _Toc24395637 \h </w:instrText>
            </w:r>
            <w:r w:rsidR="005A7BB6">
              <w:rPr>
                <w:noProof/>
                <w:webHidden/>
              </w:rPr>
            </w:r>
            <w:r w:rsidR="005A7BB6">
              <w:rPr>
                <w:noProof/>
                <w:webHidden/>
              </w:rPr>
              <w:fldChar w:fldCharType="separate"/>
            </w:r>
            <w:r w:rsidR="00EF2EDA">
              <w:rPr>
                <w:noProof/>
                <w:webHidden/>
              </w:rPr>
              <w:t>16</w:t>
            </w:r>
            <w:r w:rsidR="005A7BB6">
              <w:rPr>
                <w:noProof/>
                <w:webHidden/>
              </w:rPr>
              <w:fldChar w:fldCharType="end"/>
            </w:r>
          </w:hyperlink>
        </w:p>
        <w:p w14:paraId="526A3E6D" w14:textId="49D1AAF7" w:rsidR="005A7BB6" w:rsidRDefault="004A2F67">
          <w:pPr>
            <w:pStyle w:val="TOC3"/>
            <w:rPr>
              <w:rFonts w:asciiTheme="minorHAnsi" w:eastAsiaTheme="minorEastAsia" w:hAnsiTheme="minorHAnsi" w:cstheme="minorBidi"/>
              <w:noProof/>
              <w:sz w:val="22"/>
              <w:szCs w:val="22"/>
              <w:lang w:eastAsia="ja-JP"/>
            </w:rPr>
          </w:pPr>
          <w:hyperlink w:anchor="_Toc24395638" w:history="1">
            <w:r w:rsidR="005A7BB6" w:rsidRPr="00971F33">
              <w:rPr>
                <w:rStyle w:val="Hyperlink"/>
                <w:noProof/>
              </w:rPr>
              <w:t>FR25 – Live Data Access</w:t>
            </w:r>
            <w:r w:rsidR="005A7BB6">
              <w:rPr>
                <w:noProof/>
                <w:webHidden/>
              </w:rPr>
              <w:tab/>
            </w:r>
            <w:r w:rsidR="005A7BB6">
              <w:rPr>
                <w:noProof/>
                <w:webHidden/>
              </w:rPr>
              <w:fldChar w:fldCharType="begin"/>
            </w:r>
            <w:r w:rsidR="005A7BB6">
              <w:rPr>
                <w:noProof/>
                <w:webHidden/>
              </w:rPr>
              <w:instrText xml:space="preserve"> PAGEREF _Toc24395638 \h </w:instrText>
            </w:r>
            <w:r w:rsidR="005A7BB6">
              <w:rPr>
                <w:noProof/>
                <w:webHidden/>
              </w:rPr>
            </w:r>
            <w:r w:rsidR="005A7BB6">
              <w:rPr>
                <w:noProof/>
                <w:webHidden/>
              </w:rPr>
              <w:fldChar w:fldCharType="separate"/>
            </w:r>
            <w:r w:rsidR="00EF2EDA">
              <w:rPr>
                <w:noProof/>
                <w:webHidden/>
              </w:rPr>
              <w:t>17</w:t>
            </w:r>
            <w:r w:rsidR="005A7BB6">
              <w:rPr>
                <w:noProof/>
                <w:webHidden/>
              </w:rPr>
              <w:fldChar w:fldCharType="end"/>
            </w:r>
          </w:hyperlink>
        </w:p>
        <w:p w14:paraId="50E9BE21" w14:textId="77C45D02" w:rsidR="005A7BB6" w:rsidRDefault="004A2F67">
          <w:pPr>
            <w:pStyle w:val="TOC3"/>
            <w:rPr>
              <w:rFonts w:asciiTheme="minorHAnsi" w:eastAsiaTheme="minorEastAsia" w:hAnsiTheme="minorHAnsi" w:cstheme="minorBidi"/>
              <w:noProof/>
              <w:sz w:val="22"/>
              <w:szCs w:val="22"/>
              <w:lang w:eastAsia="ja-JP"/>
            </w:rPr>
          </w:pPr>
          <w:hyperlink w:anchor="_Toc24395639" w:history="1">
            <w:r w:rsidR="005A7BB6" w:rsidRPr="00971F33">
              <w:rPr>
                <w:rStyle w:val="Hyperlink"/>
                <w:noProof/>
              </w:rPr>
              <w:t>FR26 – Timestamped Received Data</w:t>
            </w:r>
            <w:r w:rsidR="005A7BB6">
              <w:rPr>
                <w:noProof/>
                <w:webHidden/>
              </w:rPr>
              <w:tab/>
            </w:r>
            <w:r w:rsidR="005A7BB6">
              <w:rPr>
                <w:noProof/>
                <w:webHidden/>
              </w:rPr>
              <w:fldChar w:fldCharType="begin"/>
            </w:r>
            <w:r w:rsidR="005A7BB6">
              <w:rPr>
                <w:noProof/>
                <w:webHidden/>
              </w:rPr>
              <w:instrText xml:space="preserve"> PAGEREF _Toc24395639 \h </w:instrText>
            </w:r>
            <w:r w:rsidR="005A7BB6">
              <w:rPr>
                <w:noProof/>
                <w:webHidden/>
              </w:rPr>
            </w:r>
            <w:r w:rsidR="005A7BB6">
              <w:rPr>
                <w:noProof/>
                <w:webHidden/>
              </w:rPr>
              <w:fldChar w:fldCharType="separate"/>
            </w:r>
            <w:r w:rsidR="00EF2EDA">
              <w:rPr>
                <w:noProof/>
                <w:webHidden/>
              </w:rPr>
              <w:t>17</w:t>
            </w:r>
            <w:r w:rsidR="005A7BB6">
              <w:rPr>
                <w:noProof/>
                <w:webHidden/>
              </w:rPr>
              <w:fldChar w:fldCharType="end"/>
            </w:r>
          </w:hyperlink>
        </w:p>
        <w:p w14:paraId="322FCC5C" w14:textId="4909EC7D" w:rsidR="005A7BB6" w:rsidRDefault="004A2F67">
          <w:pPr>
            <w:pStyle w:val="TOC3"/>
            <w:rPr>
              <w:rFonts w:asciiTheme="minorHAnsi" w:eastAsiaTheme="minorEastAsia" w:hAnsiTheme="minorHAnsi" w:cstheme="minorBidi"/>
              <w:noProof/>
              <w:sz w:val="22"/>
              <w:szCs w:val="22"/>
              <w:lang w:eastAsia="ja-JP"/>
            </w:rPr>
          </w:pPr>
          <w:hyperlink w:anchor="_Toc24395640" w:history="1">
            <w:r w:rsidR="005A7BB6" w:rsidRPr="00971F33">
              <w:rPr>
                <w:rStyle w:val="Hyperlink"/>
                <w:noProof/>
              </w:rPr>
              <w:t>FR27 – Timestamped Collected Data</w:t>
            </w:r>
            <w:r w:rsidR="005A7BB6">
              <w:rPr>
                <w:noProof/>
                <w:webHidden/>
              </w:rPr>
              <w:tab/>
            </w:r>
            <w:r w:rsidR="005A7BB6">
              <w:rPr>
                <w:noProof/>
                <w:webHidden/>
              </w:rPr>
              <w:fldChar w:fldCharType="begin"/>
            </w:r>
            <w:r w:rsidR="005A7BB6">
              <w:rPr>
                <w:noProof/>
                <w:webHidden/>
              </w:rPr>
              <w:instrText xml:space="preserve"> PAGEREF _Toc24395640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6EBFAD20" w14:textId="632D1305" w:rsidR="005A7BB6" w:rsidRDefault="004A2F67">
          <w:pPr>
            <w:pStyle w:val="TOC3"/>
            <w:rPr>
              <w:rFonts w:asciiTheme="minorHAnsi" w:eastAsiaTheme="minorEastAsia" w:hAnsiTheme="minorHAnsi" w:cstheme="minorBidi"/>
              <w:noProof/>
              <w:sz w:val="22"/>
              <w:szCs w:val="22"/>
              <w:lang w:eastAsia="ja-JP"/>
            </w:rPr>
          </w:pPr>
          <w:hyperlink w:anchor="_Toc24395641" w:history="1">
            <w:r w:rsidR="005A7BB6" w:rsidRPr="00971F33">
              <w:rPr>
                <w:rStyle w:val="Hyperlink"/>
                <w:noProof/>
              </w:rPr>
              <w:t>FR28 – Save Collected Data to a File</w:t>
            </w:r>
            <w:r w:rsidR="005A7BB6">
              <w:rPr>
                <w:noProof/>
                <w:webHidden/>
              </w:rPr>
              <w:tab/>
            </w:r>
            <w:r w:rsidR="005A7BB6">
              <w:rPr>
                <w:noProof/>
                <w:webHidden/>
              </w:rPr>
              <w:fldChar w:fldCharType="begin"/>
            </w:r>
            <w:r w:rsidR="005A7BB6">
              <w:rPr>
                <w:noProof/>
                <w:webHidden/>
              </w:rPr>
              <w:instrText xml:space="preserve"> PAGEREF _Toc24395641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4A619E4F" w14:textId="4720543A" w:rsidR="005A7BB6" w:rsidRDefault="004A2F67">
          <w:pPr>
            <w:pStyle w:val="TOC3"/>
            <w:rPr>
              <w:rFonts w:asciiTheme="minorHAnsi" w:eastAsiaTheme="minorEastAsia" w:hAnsiTheme="minorHAnsi" w:cstheme="minorBidi"/>
              <w:noProof/>
              <w:sz w:val="22"/>
              <w:szCs w:val="22"/>
              <w:lang w:eastAsia="ja-JP"/>
            </w:rPr>
          </w:pPr>
          <w:hyperlink w:anchor="_Toc24395642" w:history="1">
            <w:r w:rsidR="005A7BB6" w:rsidRPr="00971F33">
              <w:rPr>
                <w:rStyle w:val="Hyperlink"/>
                <w:noProof/>
              </w:rPr>
              <w:t>FR29 – Load Collected Data from a File</w:t>
            </w:r>
            <w:r w:rsidR="005A7BB6">
              <w:rPr>
                <w:noProof/>
                <w:webHidden/>
              </w:rPr>
              <w:tab/>
            </w:r>
            <w:r w:rsidR="005A7BB6">
              <w:rPr>
                <w:noProof/>
                <w:webHidden/>
              </w:rPr>
              <w:fldChar w:fldCharType="begin"/>
            </w:r>
            <w:r w:rsidR="005A7BB6">
              <w:rPr>
                <w:noProof/>
                <w:webHidden/>
              </w:rPr>
              <w:instrText xml:space="preserve"> PAGEREF _Toc24395642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1E0315F1" w14:textId="088B5F4F" w:rsidR="005A7BB6" w:rsidRDefault="004A2F67">
          <w:pPr>
            <w:pStyle w:val="TOC3"/>
            <w:rPr>
              <w:rFonts w:asciiTheme="minorHAnsi" w:eastAsiaTheme="minorEastAsia" w:hAnsiTheme="minorHAnsi" w:cstheme="minorBidi"/>
              <w:noProof/>
              <w:sz w:val="22"/>
              <w:szCs w:val="22"/>
              <w:lang w:eastAsia="ja-JP"/>
            </w:rPr>
          </w:pPr>
          <w:hyperlink w:anchor="_Toc24395643" w:history="1">
            <w:r w:rsidR="005A7BB6" w:rsidRPr="00971F33">
              <w:rPr>
                <w:rStyle w:val="Hyperlink"/>
                <w:noProof/>
              </w:rPr>
              <w:t>Data Analysis</w:t>
            </w:r>
            <w:r w:rsidR="005A7BB6">
              <w:rPr>
                <w:noProof/>
                <w:webHidden/>
              </w:rPr>
              <w:tab/>
            </w:r>
            <w:r w:rsidR="005A7BB6">
              <w:rPr>
                <w:noProof/>
                <w:webHidden/>
              </w:rPr>
              <w:fldChar w:fldCharType="begin"/>
            </w:r>
            <w:r w:rsidR="005A7BB6">
              <w:rPr>
                <w:noProof/>
                <w:webHidden/>
              </w:rPr>
              <w:instrText xml:space="preserve"> PAGEREF _Toc24395643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776D7ED6" w14:textId="142C9BF6" w:rsidR="005A7BB6" w:rsidRDefault="004A2F67">
          <w:pPr>
            <w:pStyle w:val="TOC3"/>
            <w:rPr>
              <w:rFonts w:asciiTheme="minorHAnsi" w:eastAsiaTheme="minorEastAsia" w:hAnsiTheme="minorHAnsi" w:cstheme="minorBidi"/>
              <w:noProof/>
              <w:sz w:val="22"/>
              <w:szCs w:val="22"/>
              <w:lang w:eastAsia="ja-JP"/>
            </w:rPr>
          </w:pPr>
          <w:hyperlink w:anchor="_Toc24395644" w:history="1">
            <w:r w:rsidR="005A7BB6" w:rsidRPr="00971F33">
              <w:rPr>
                <w:rStyle w:val="Hyperlink"/>
                <w:noProof/>
              </w:rPr>
              <w:t>FR30 – Data Analysis Module</w:t>
            </w:r>
            <w:r w:rsidR="005A7BB6">
              <w:rPr>
                <w:noProof/>
                <w:webHidden/>
              </w:rPr>
              <w:tab/>
            </w:r>
            <w:r w:rsidR="005A7BB6">
              <w:rPr>
                <w:noProof/>
                <w:webHidden/>
              </w:rPr>
              <w:fldChar w:fldCharType="begin"/>
            </w:r>
            <w:r w:rsidR="005A7BB6">
              <w:rPr>
                <w:noProof/>
                <w:webHidden/>
              </w:rPr>
              <w:instrText xml:space="preserve"> PAGEREF _Toc24395644 \h </w:instrText>
            </w:r>
            <w:r w:rsidR="005A7BB6">
              <w:rPr>
                <w:noProof/>
                <w:webHidden/>
              </w:rPr>
            </w:r>
            <w:r w:rsidR="005A7BB6">
              <w:rPr>
                <w:noProof/>
                <w:webHidden/>
              </w:rPr>
              <w:fldChar w:fldCharType="separate"/>
            </w:r>
            <w:r w:rsidR="00EF2EDA">
              <w:rPr>
                <w:noProof/>
                <w:webHidden/>
              </w:rPr>
              <w:t>18</w:t>
            </w:r>
            <w:r w:rsidR="005A7BB6">
              <w:rPr>
                <w:noProof/>
                <w:webHidden/>
              </w:rPr>
              <w:fldChar w:fldCharType="end"/>
            </w:r>
          </w:hyperlink>
        </w:p>
        <w:p w14:paraId="3EA7D21A" w14:textId="42CF49F5" w:rsidR="005A7BB6" w:rsidRDefault="004A2F67">
          <w:pPr>
            <w:pStyle w:val="TOC3"/>
            <w:rPr>
              <w:rFonts w:asciiTheme="minorHAnsi" w:eastAsiaTheme="minorEastAsia" w:hAnsiTheme="minorHAnsi" w:cstheme="minorBidi"/>
              <w:noProof/>
              <w:sz w:val="22"/>
              <w:szCs w:val="22"/>
              <w:lang w:eastAsia="ja-JP"/>
            </w:rPr>
          </w:pPr>
          <w:hyperlink w:anchor="_Toc24395645" w:history="1">
            <w:r w:rsidR="005A7BB6" w:rsidRPr="00971F33">
              <w:rPr>
                <w:rStyle w:val="Hyperlink"/>
                <w:noProof/>
              </w:rPr>
              <w:t>FR31 – Data Analysis Tool Usage</w:t>
            </w:r>
            <w:r w:rsidR="005A7BB6">
              <w:rPr>
                <w:noProof/>
                <w:webHidden/>
              </w:rPr>
              <w:tab/>
            </w:r>
            <w:r w:rsidR="005A7BB6">
              <w:rPr>
                <w:noProof/>
                <w:webHidden/>
              </w:rPr>
              <w:fldChar w:fldCharType="begin"/>
            </w:r>
            <w:r w:rsidR="005A7BB6">
              <w:rPr>
                <w:noProof/>
                <w:webHidden/>
              </w:rPr>
              <w:instrText xml:space="preserve"> PAGEREF _Toc24395645 \h </w:instrText>
            </w:r>
            <w:r w:rsidR="005A7BB6">
              <w:rPr>
                <w:noProof/>
                <w:webHidden/>
              </w:rPr>
            </w:r>
            <w:r w:rsidR="005A7BB6">
              <w:rPr>
                <w:noProof/>
                <w:webHidden/>
              </w:rPr>
              <w:fldChar w:fldCharType="separate"/>
            </w:r>
            <w:r w:rsidR="00EF2EDA">
              <w:rPr>
                <w:noProof/>
                <w:webHidden/>
              </w:rPr>
              <w:t>19</w:t>
            </w:r>
            <w:r w:rsidR="005A7BB6">
              <w:rPr>
                <w:noProof/>
                <w:webHidden/>
              </w:rPr>
              <w:fldChar w:fldCharType="end"/>
            </w:r>
          </w:hyperlink>
        </w:p>
        <w:p w14:paraId="4733FAC0" w14:textId="4E479937" w:rsidR="005A7BB6" w:rsidRDefault="004A2F67">
          <w:pPr>
            <w:pStyle w:val="TOC3"/>
            <w:rPr>
              <w:rFonts w:asciiTheme="minorHAnsi" w:eastAsiaTheme="minorEastAsia" w:hAnsiTheme="minorHAnsi" w:cstheme="minorBidi"/>
              <w:noProof/>
              <w:sz w:val="22"/>
              <w:szCs w:val="22"/>
              <w:lang w:eastAsia="ja-JP"/>
            </w:rPr>
          </w:pPr>
          <w:hyperlink w:anchor="_Toc24395646" w:history="1">
            <w:r w:rsidR="005A7BB6" w:rsidRPr="00971F33">
              <w:rPr>
                <w:rStyle w:val="Hyperlink"/>
                <w:noProof/>
              </w:rPr>
              <w:t>FR32 – Data Analysis Tool Usage during a Data Collection Episode</w:t>
            </w:r>
            <w:r w:rsidR="005A7BB6">
              <w:rPr>
                <w:noProof/>
                <w:webHidden/>
              </w:rPr>
              <w:tab/>
            </w:r>
            <w:r w:rsidR="005A7BB6">
              <w:rPr>
                <w:noProof/>
                <w:webHidden/>
              </w:rPr>
              <w:fldChar w:fldCharType="begin"/>
            </w:r>
            <w:r w:rsidR="005A7BB6">
              <w:rPr>
                <w:noProof/>
                <w:webHidden/>
              </w:rPr>
              <w:instrText xml:space="preserve"> PAGEREF _Toc24395646 \h </w:instrText>
            </w:r>
            <w:r w:rsidR="005A7BB6">
              <w:rPr>
                <w:noProof/>
                <w:webHidden/>
              </w:rPr>
            </w:r>
            <w:r w:rsidR="005A7BB6">
              <w:rPr>
                <w:noProof/>
                <w:webHidden/>
              </w:rPr>
              <w:fldChar w:fldCharType="separate"/>
            </w:r>
            <w:r w:rsidR="00EF2EDA">
              <w:rPr>
                <w:noProof/>
                <w:webHidden/>
              </w:rPr>
              <w:t>19</w:t>
            </w:r>
            <w:r w:rsidR="005A7BB6">
              <w:rPr>
                <w:noProof/>
                <w:webHidden/>
              </w:rPr>
              <w:fldChar w:fldCharType="end"/>
            </w:r>
          </w:hyperlink>
        </w:p>
        <w:p w14:paraId="30276048" w14:textId="0D155E56" w:rsidR="005A7BB6" w:rsidRDefault="004A2F67">
          <w:pPr>
            <w:pStyle w:val="TOC3"/>
            <w:rPr>
              <w:rFonts w:asciiTheme="minorHAnsi" w:eastAsiaTheme="minorEastAsia" w:hAnsiTheme="minorHAnsi" w:cstheme="minorBidi"/>
              <w:noProof/>
              <w:sz w:val="22"/>
              <w:szCs w:val="22"/>
              <w:lang w:eastAsia="ja-JP"/>
            </w:rPr>
          </w:pPr>
          <w:hyperlink w:anchor="_Toc24395647" w:history="1">
            <w:r w:rsidR="005A7BB6" w:rsidRPr="00971F33">
              <w:rPr>
                <w:rStyle w:val="Hyperlink"/>
                <w:noProof/>
              </w:rPr>
              <w:t>Communication</w:t>
            </w:r>
            <w:r w:rsidR="005A7BB6">
              <w:rPr>
                <w:noProof/>
                <w:webHidden/>
              </w:rPr>
              <w:tab/>
            </w:r>
            <w:r w:rsidR="005A7BB6">
              <w:rPr>
                <w:noProof/>
                <w:webHidden/>
              </w:rPr>
              <w:fldChar w:fldCharType="begin"/>
            </w:r>
            <w:r w:rsidR="005A7BB6">
              <w:rPr>
                <w:noProof/>
                <w:webHidden/>
              </w:rPr>
              <w:instrText xml:space="preserve"> PAGEREF _Toc24395647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1A57D66" w14:textId="6BE227AA" w:rsidR="005A7BB6" w:rsidRDefault="004A2F67">
          <w:pPr>
            <w:pStyle w:val="TOC3"/>
            <w:rPr>
              <w:rFonts w:asciiTheme="minorHAnsi" w:eastAsiaTheme="minorEastAsia" w:hAnsiTheme="minorHAnsi" w:cstheme="minorBidi"/>
              <w:noProof/>
              <w:sz w:val="22"/>
              <w:szCs w:val="22"/>
              <w:lang w:eastAsia="ja-JP"/>
            </w:rPr>
          </w:pPr>
          <w:hyperlink w:anchor="_Toc24395648" w:history="1">
            <w:r w:rsidR="005A7BB6" w:rsidRPr="00971F33">
              <w:rPr>
                <w:rStyle w:val="Hyperlink"/>
                <w:noProof/>
              </w:rPr>
              <w:t>FR33 – Ethernet Connection</w:t>
            </w:r>
            <w:r w:rsidR="005A7BB6">
              <w:rPr>
                <w:noProof/>
                <w:webHidden/>
              </w:rPr>
              <w:tab/>
            </w:r>
            <w:r w:rsidR="005A7BB6">
              <w:rPr>
                <w:noProof/>
                <w:webHidden/>
              </w:rPr>
              <w:fldChar w:fldCharType="begin"/>
            </w:r>
            <w:r w:rsidR="005A7BB6">
              <w:rPr>
                <w:noProof/>
                <w:webHidden/>
              </w:rPr>
              <w:instrText xml:space="preserve"> PAGEREF _Toc24395648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4C8AAB0" w14:textId="6DFC970C" w:rsidR="005A7BB6" w:rsidRDefault="004A2F67">
          <w:pPr>
            <w:pStyle w:val="TOC3"/>
            <w:rPr>
              <w:rFonts w:asciiTheme="minorHAnsi" w:eastAsiaTheme="minorEastAsia" w:hAnsiTheme="minorHAnsi" w:cstheme="minorBidi"/>
              <w:noProof/>
              <w:sz w:val="22"/>
              <w:szCs w:val="22"/>
              <w:lang w:eastAsia="ja-JP"/>
            </w:rPr>
          </w:pPr>
          <w:hyperlink w:anchor="_Toc24395649" w:history="1">
            <w:r w:rsidR="005A7BB6" w:rsidRPr="00971F33">
              <w:rPr>
                <w:rStyle w:val="Hyperlink"/>
                <w:noProof/>
              </w:rPr>
              <w:t>FR34 –  WiFi</w:t>
            </w:r>
            <w:r w:rsidR="005A7BB6">
              <w:rPr>
                <w:noProof/>
                <w:webHidden/>
              </w:rPr>
              <w:tab/>
            </w:r>
            <w:r w:rsidR="005A7BB6">
              <w:rPr>
                <w:noProof/>
                <w:webHidden/>
              </w:rPr>
              <w:fldChar w:fldCharType="begin"/>
            </w:r>
            <w:r w:rsidR="005A7BB6">
              <w:rPr>
                <w:noProof/>
                <w:webHidden/>
              </w:rPr>
              <w:instrText xml:space="preserve"> PAGEREF _Toc24395649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51490CDC" w14:textId="1E4DD707" w:rsidR="005A7BB6" w:rsidRDefault="004A2F67">
          <w:pPr>
            <w:pStyle w:val="TOC3"/>
            <w:rPr>
              <w:rFonts w:asciiTheme="minorHAnsi" w:eastAsiaTheme="minorEastAsia" w:hAnsiTheme="minorHAnsi" w:cstheme="minorBidi"/>
              <w:noProof/>
              <w:sz w:val="22"/>
              <w:szCs w:val="22"/>
              <w:lang w:eastAsia="ja-JP"/>
            </w:rPr>
          </w:pPr>
          <w:hyperlink w:anchor="_Toc24395650" w:history="1">
            <w:r w:rsidR="005A7BB6" w:rsidRPr="00971F33">
              <w:rPr>
                <w:rStyle w:val="Hyperlink"/>
                <w:noProof/>
              </w:rPr>
              <w:t>FR35 – LoRa</w:t>
            </w:r>
            <w:r w:rsidR="005A7BB6">
              <w:rPr>
                <w:noProof/>
                <w:webHidden/>
              </w:rPr>
              <w:tab/>
            </w:r>
            <w:r w:rsidR="005A7BB6">
              <w:rPr>
                <w:noProof/>
                <w:webHidden/>
              </w:rPr>
              <w:fldChar w:fldCharType="begin"/>
            </w:r>
            <w:r w:rsidR="005A7BB6">
              <w:rPr>
                <w:noProof/>
                <w:webHidden/>
              </w:rPr>
              <w:instrText xml:space="preserve"> PAGEREF _Toc24395650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A7F358D" w14:textId="2A2509C9" w:rsidR="005A7BB6" w:rsidRDefault="004A2F67">
          <w:pPr>
            <w:pStyle w:val="TOC3"/>
            <w:rPr>
              <w:rFonts w:asciiTheme="minorHAnsi" w:eastAsiaTheme="minorEastAsia" w:hAnsiTheme="minorHAnsi" w:cstheme="minorBidi"/>
              <w:noProof/>
              <w:sz w:val="22"/>
              <w:szCs w:val="22"/>
              <w:lang w:eastAsia="ja-JP"/>
            </w:rPr>
          </w:pPr>
          <w:hyperlink w:anchor="_Toc24395651" w:history="1">
            <w:r w:rsidR="005A7BB6" w:rsidRPr="00971F33">
              <w:rPr>
                <w:rStyle w:val="Hyperlink"/>
                <w:noProof/>
              </w:rPr>
              <w:t>FR36 – Addition of Communication Standards</w:t>
            </w:r>
            <w:r w:rsidR="005A7BB6">
              <w:rPr>
                <w:noProof/>
                <w:webHidden/>
              </w:rPr>
              <w:tab/>
            </w:r>
            <w:r w:rsidR="005A7BB6">
              <w:rPr>
                <w:noProof/>
                <w:webHidden/>
              </w:rPr>
              <w:fldChar w:fldCharType="begin"/>
            </w:r>
            <w:r w:rsidR="005A7BB6">
              <w:rPr>
                <w:noProof/>
                <w:webHidden/>
              </w:rPr>
              <w:instrText xml:space="preserve"> PAGEREF _Toc24395651 \h </w:instrText>
            </w:r>
            <w:r w:rsidR="005A7BB6">
              <w:rPr>
                <w:noProof/>
                <w:webHidden/>
              </w:rPr>
            </w:r>
            <w:r w:rsidR="005A7BB6">
              <w:rPr>
                <w:noProof/>
                <w:webHidden/>
              </w:rPr>
              <w:fldChar w:fldCharType="separate"/>
            </w:r>
            <w:r w:rsidR="00EF2EDA">
              <w:rPr>
                <w:noProof/>
                <w:webHidden/>
              </w:rPr>
              <w:t>20</w:t>
            </w:r>
            <w:r w:rsidR="005A7BB6">
              <w:rPr>
                <w:noProof/>
                <w:webHidden/>
              </w:rPr>
              <w:fldChar w:fldCharType="end"/>
            </w:r>
          </w:hyperlink>
        </w:p>
        <w:p w14:paraId="7D36560F" w14:textId="7DBAF077" w:rsidR="005A7BB6" w:rsidRDefault="004A2F67">
          <w:pPr>
            <w:pStyle w:val="TOC2"/>
            <w:rPr>
              <w:rFonts w:asciiTheme="minorHAnsi" w:eastAsiaTheme="minorEastAsia" w:hAnsiTheme="minorHAnsi" w:cstheme="minorBidi"/>
              <w:noProof/>
              <w:sz w:val="22"/>
              <w:szCs w:val="22"/>
              <w:lang w:eastAsia="ja-JP"/>
            </w:rPr>
          </w:pPr>
          <w:hyperlink w:anchor="_Toc24395652" w:history="1">
            <w:r w:rsidR="005A7BB6" w:rsidRPr="00971F33">
              <w:rPr>
                <w:rStyle w:val="Hyperlink"/>
                <w:noProof/>
              </w:rPr>
              <w:t>3.2</w:t>
            </w:r>
            <w:r w:rsidR="005A7BB6">
              <w:rPr>
                <w:rFonts w:asciiTheme="minorHAnsi" w:eastAsiaTheme="minorEastAsia" w:hAnsiTheme="minorHAnsi" w:cstheme="minorBidi"/>
                <w:noProof/>
                <w:sz w:val="22"/>
                <w:szCs w:val="22"/>
                <w:lang w:eastAsia="ja-JP"/>
              </w:rPr>
              <w:tab/>
            </w:r>
            <w:r w:rsidR="005A7BB6" w:rsidRPr="00971F33">
              <w:rPr>
                <w:rStyle w:val="Hyperlink"/>
                <w:noProof/>
              </w:rPr>
              <w:t>Nonfunctional Requirements</w:t>
            </w:r>
            <w:r w:rsidR="005A7BB6">
              <w:rPr>
                <w:noProof/>
                <w:webHidden/>
              </w:rPr>
              <w:tab/>
            </w:r>
            <w:r w:rsidR="005A7BB6">
              <w:rPr>
                <w:noProof/>
                <w:webHidden/>
              </w:rPr>
              <w:fldChar w:fldCharType="begin"/>
            </w:r>
            <w:r w:rsidR="005A7BB6">
              <w:rPr>
                <w:noProof/>
                <w:webHidden/>
              </w:rPr>
              <w:instrText xml:space="preserve"> PAGEREF _Toc24395652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289076C3" w14:textId="52C2F235" w:rsidR="005A7BB6" w:rsidRDefault="004A2F67">
          <w:pPr>
            <w:pStyle w:val="TOC3"/>
            <w:rPr>
              <w:rFonts w:asciiTheme="minorHAnsi" w:eastAsiaTheme="minorEastAsia" w:hAnsiTheme="minorHAnsi" w:cstheme="minorBidi"/>
              <w:noProof/>
              <w:sz w:val="22"/>
              <w:szCs w:val="22"/>
              <w:lang w:eastAsia="ja-JP"/>
            </w:rPr>
          </w:pPr>
          <w:hyperlink w:anchor="_Toc24395653" w:history="1">
            <w:r w:rsidR="005A7BB6" w:rsidRPr="00971F33">
              <w:rPr>
                <w:rStyle w:val="Hyperlink"/>
                <w:noProof/>
              </w:rPr>
              <w:t>NFR1 – Extensibility</w:t>
            </w:r>
            <w:r w:rsidR="005A7BB6">
              <w:rPr>
                <w:noProof/>
                <w:webHidden/>
              </w:rPr>
              <w:tab/>
            </w:r>
            <w:r w:rsidR="005A7BB6">
              <w:rPr>
                <w:noProof/>
                <w:webHidden/>
              </w:rPr>
              <w:fldChar w:fldCharType="begin"/>
            </w:r>
            <w:r w:rsidR="005A7BB6">
              <w:rPr>
                <w:noProof/>
                <w:webHidden/>
              </w:rPr>
              <w:instrText xml:space="preserve"> PAGEREF _Toc24395653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4928CD50" w14:textId="7EA23E11" w:rsidR="005A7BB6" w:rsidRDefault="004A2F67">
          <w:pPr>
            <w:pStyle w:val="TOC3"/>
            <w:rPr>
              <w:rFonts w:asciiTheme="minorHAnsi" w:eastAsiaTheme="minorEastAsia" w:hAnsiTheme="minorHAnsi" w:cstheme="minorBidi"/>
              <w:noProof/>
              <w:sz w:val="22"/>
              <w:szCs w:val="22"/>
              <w:lang w:eastAsia="ja-JP"/>
            </w:rPr>
          </w:pPr>
          <w:hyperlink w:anchor="_Toc24395654" w:history="1">
            <w:r w:rsidR="005A7BB6" w:rsidRPr="00971F33">
              <w:rPr>
                <w:rStyle w:val="Hyperlink"/>
                <w:noProof/>
              </w:rPr>
              <w:t>NFR2 – Deployment</w:t>
            </w:r>
            <w:r w:rsidR="005A7BB6">
              <w:rPr>
                <w:noProof/>
                <w:webHidden/>
              </w:rPr>
              <w:tab/>
            </w:r>
            <w:r w:rsidR="005A7BB6">
              <w:rPr>
                <w:noProof/>
                <w:webHidden/>
              </w:rPr>
              <w:fldChar w:fldCharType="begin"/>
            </w:r>
            <w:r w:rsidR="005A7BB6">
              <w:rPr>
                <w:noProof/>
                <w:webHidden/>
              </w:rPr>
              <w:instrText xml:space="preserve"> PAGEREF _Toc24395654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3D5951ED" w14:textId="3541C9F4" w:rsidR="005A7BB6" w:rsidRDefault="004A2F67">
          <w:pPr>
            <w:pStyle w:val="TOC3"/>
            <w:rPr>
              <w:rFonts w:asciiTheme="minorHAnsi" w:eastAsiaTheme="minorEastAsia" w:hAnsiTheme="minorHAnsi" w:cstheme="minorBidi"/>
              <w:noProof/>
              <w:sz w:val="22"/>
              <w:szCs w:val="22"/>
              <w:lang w:eastAsia="ja-JP"/>
            </w:rPr>
          </w:pPr>
          <w:hyperlink w:anchor="_Toc24395655" w:history="1">
            <w:r w:rsidR="005A7BB6" w:rsidRPr="00971F33">
              <w:rPr>
                <w:rStyle w:val="Hyperlink"/>
                <w:noProof/>
              </w:rPr>
              <w:t>NFR3 – Data Integrity</w:t>
            </w:r>
            <w:r w:rsidR="005A7BB6">
              <w:rPr>
                <w:noProof/>
                <w:webHidden/>
              </w:rPr>
              <w:tab/>
            </w:r>
            <w:r w:rsidR="005A7BB6">
              <w:rPr>
                <w:noProof/>
                <w:webHidden/>
              </w:rPr>
              <w:fldChar w:fldCharType="begin"/>
            </w:r>
            <w:r w:rsidR="005A7BB6">
              <w:rPr>
                <w:noProof/>
                <w:webHidden/>
              </w:rPr>
              <w:instrText xml:space="preserve"> PAGEREF _Toc24395655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26A8BF1A" w14:textId="2BE02797" w:rsidR="005A7BB6" w:rsidRDefault="004A2F67">
          <w:pPr>
            <w:pStyle w:val="TOC3"/>
            <w:rPr>
              <w:rFonts w:asciiTheme="minorHAnsi" w:eastAsiaTheme="minorEastAsia" w:hAnsiTheme="minorHAnsi" w:cstheme="minorBidi"/>
              <w:noProof/>
              <w:sz w:val="22"/>
              <w:szCs w:val="22"/>
              <w:lang w:eastAsia="ja-JP"/>
            </w:rPr>
          </w:pPr>
          <w:hyperlink w:anchor="_Toc24395656" w:history="1">
            <w:r w:rsidR="005A7BB6" w:rsidRPr="00971F33">
              <w:rPr>
                <w:rStyle w:val="Hyperlink"/>
                <w:noProof/>
              </w:rPr>
              <w:t>NFR4 – Real-Time Data Collection</w:t>
            </w:r>
            <w:r w:rsidR="005A7BB6">
              <w:rPr>
                <w:noProof/>
                <w:webHidden/>
              </w:rPr>
              <w:tab/>
            </w:r>
            <w:r w:rsidR="005A7BB6">
              <w:rPr>
                <w:noProof/>
                <w:webHidden/>
              </w:rPr>
              <w:fldChar w:fldCharType="begin"/>
            </w:r>
            <w:r w:rsidR="005A7BB6">
              <w:rPr>
                <w:noProof/>
                <w:webHidden/>
              </w:rPr>
              <w:instrText xml:space="preserve"> PAGEREF _Toc24395656 \h </w:instrText>
            </w:r>
            <w:r w:rsidR="005A7BB6">
              <w:rPr>
                <w:noProof/>
                <w:webHidden/>
              </w:rPr>
            </w:r>
            <w:r w:rsidR="005A7BB6">
              <w:rPr>
                <w:noProof/>
                <w:webHidden/>
              </w:rPr>
              <w:fldChar w:fldCharType="separate"/>
            </w:r>
            <w:r w:rsidR="00EF2EDA">
              <w:rPr>
                <w:noProof/>
                <w:webHidden/>
              </w:rPr>
              <w:t>21</w:t>
            </w:r>
            <w:r w:rsidR="005A7BB6">
              <w:rPr>
                <w:noProof/>
                <w:webHidden/>
              </w:rPr>
              <w:fldChar w:fldCharType="end"/>
            </w:r>
          </w:hyperlink>
        </w:p>
        <w:p w14:paraId="32B7FF4B" w14:textId="3F6A0374" w:rsidR="005A7BB6" w:rsidRDefault="004A2F67">
          <w:pPr>
            <w:pStyle w:val="TOC3"/>
            <w:rPr>
              <w:rFonts w:asciiTheme="minorHAnsi" w:eastAsiaTheme="minorEastAsia" w:hAnsiTheme="minorHAnsi" w:cstheme="minorBidi"/>
              <w:noProof/>
              <w:sz w:val="22"/>
              <w:szCs w:val="22"/>
              <w:lang w:eastAsia="ja-JP"/>
            </w:rPr>
          </w:pPr>
          <w:hyperlink w:anchor="_Toc24395657" w:history="1">
            <w:r w:rsidR="005A7BB6" w:rsidRPr="00971F33">
              <w:rPr>
                <w:rStyle w:val="Hyperlink"/>
                <w:noProof/>
              </w:rPr>
              <w:t>NFR5 – Error Handling</w:t>
            </w:r>
            <w:r w:rsidR="005A7BB6">
              <w:rPr>
                <w:noProof/>
                <w:webHidden/>
              </w:rPr>
              <w:tab/>
            </w:r>
            <w:r w:rsidR="005A7BB6">
              <w:rPr>
                <w:noProof/>
                <w:webHidden/>
              </w:rPr>
              <w:fldChar w:fldCharType="begin"/>
            </w:r>
            <w:r w:rsidR="005A7BB6">
              <w:rPr>
                <w:noProof/>
                <w:webHidden/>
              </w:rPr>
              <w:instrText xml:space="preserve"> PAGEREF _Toc24395657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57C9B896" w14:textId="3EFE465D" w:rsidR="005A7BB6" w:rsidRDefault="004A2F67">
          <w:pPr>
            <w:pStyle w:val="TOC3"/>
            <w:rPr>
              <w:rFonts w:asciiTheme="minorHAnsi" w:eastAsiaTheme="minorEastAsia" w:hAnsiTheme="minorHAnsi" w:cstheme="minorBidi"/>
              <w:noProof/>
              <w:sz w:val="22"/>
              <w:szCs w:val="22"/>
              <w:lang w:eastAsia="ja-JP"/>
            </w:rPr>
          </w:pPr>
          <w:hyperlink w:anchor="_Toc24395658" w:history="1">
            <w:r w:rsidR="005A7BB6" w:rsidRPr="00971F33">
              <w:rPr>
                <w:rStyle w:val="Hyperlink"/>
                <w:noProof/>
              </w:rPr>
              <w:t>NFR6 – Security</w:t>
            </w:r>
            <w:r w:rsidR="005A7BB6">
              <w:rPr>
                <w:noProof/>
                <w:webHidden/>
              </w:rPr>
              <w:tab/>
            </w:r>
            <w:r w:rsidR="005A7BB6">
              <w:rPr>
                <w:noProof/>
                <w:webHidden/>
              </w:rPr>
              <w:fldChar w:fldCharType="begin"/>
            </w:r>
            <w:r w:rsidR="005A7BB6">
              <w:rPr>
                <w:noProof/>
                <w:webHidden/>
              </w:rPr>
              <w:instrText xml:space="preserve"> PAGEREF _Toc24395658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70BB323F" w14:textId="54E3BF7F" w:rsidR="005A7BB6" w:rsidRDefault="004A2F67">
          <w:pPr>
            <w:pStyle w:val="TOC3"/>
            <w:rPr>
              <w:rFonts w:asciiTheme="minorHAnsi" w:eastAsiaTheme="minorEastAsia" w:hAnsiTheme="minorHAnsi" w:cstheme="minorBidi"/>
              <w:noProof/>
              <w:sz w:val="22"/>
              <w:szCs w:val="22"/>
              <w:lang w:eastAsia="ja-JP"/>
            </w:rPr>
          </w:pPr>
          <w:hyperlink w:anchor="_Toc24395659" w:history="1">
            <w:r w:rsidR="005A7BB6" w:rsidRPr="00971F33">
              <w:rPr>
                <w:rStyle w:val="Hyperlink"/>
                <w:noProof/>
              </w:rPr>
              <w:t>NFR7 – Documentation</w:t>
            </w:r>
            <w:r w:rsidR="005A7BB6">
              <w:rPr>
                <w:noProof/>
                <w:webHidden/>
              </w:rPr>
              <w:tab/>
            </w:r>
            <w:r w:rsidR="005A7BB6">
              <w:rPr>
                <w:noProof/>
                <w:webHidden/>
              </w:rPr>
              <w:fldChar w:fldCharType="begin"/>
            </w:r>
            <w:r w:rsidR="005A7BB6">
              <w:rPr>
                <w:noProof/>
                <w:webHidden/>
              </w:rPr>
              <w:instrText xml:space="preserve"> PAGEREF _Toc24395659 \h </w:instrText>
            </w:r>
            <w:r w:rsidR="005A7BB6">
              <w:rPr>
                <w:noProof/>
                <w:webHidden/>
              </w:rPr>
            </w:r>
            <w:r w:rsidR="005A7BB6">
              <w:rPr>
                <w:noProof/>
                <w:webHidden/>
              </w:rPr>
              <w:fldChar w:fldCharType="separate"/>
            </w:r>
            <w:r w:rsidR="00EF2EDA">
              <w:rPr>
                <w:noProof/>
                <w:webHidden/>
              </w:rPr>
              <w:t>22</w:t>
            </w:r>
            <w:r w:rsidR="005A7BB6">
              <w:rPr>
                <w:noProof/>
                <w:webHidden/>
              </w:rPr>
              <w:fldChar w:fldCharType="end"/>
            </w:r>
          </w:hyperlink>
        </w:p>
        <w:p w14:paraId="5883A055" w14:textId="7FE97AFE" w:rsidR="005A7BB6" w:rsidRDefault="004A2F67">
          <w:pPr>
            <w:pStyle w:val="TOC2"/>
            <w:rPr>
              <w:rFonts w:asciiTheme="minorHAnsi" w:eastAsiaTheme="minorEastAsia" w:hAnsiTheme="minorHAnsi" w:cstheme="minorBidi"/>
              <w:noProof/>
              <w:sz w:val="22"/>
              <w:szCs w:val="22"/>
              <w:lang w:eastAsia="ja-JP"/>
            </w:rPr>
          </w:pPr>
          <w:hyperlink w:anchor="_Toc24395660" w:history="1">
            <w:r w:rsidR="005A7BB6" w:rsidRPr="00971F33">
              <w:rPr>
                <w:rStyle w:val="Hyperlink"/>
                <w:noProof/>
              </w:rPr>
              <w:t>3.3</w:t>
            </w:r>
            <w:r w:rsidR="005A7BB6">
              <w:rPr>
                <w:rFonts w:asciiTheme="minorHAnsi" w:eastAsiaTheme="minorEastAsia" w:hAnsiTheme="minorHAnsi" w:cstheme="minorBidi"/>
                <w:noProof/>
                <w:sz w:val="22"/>
                <w:szCs w:val="22"/>
                <w:lang w:eastAsia="ja-JP"/>
              </w:rPr>
              <w:tab/>
            </w:r>
            <w:r w:rsidR="005A7BB6" w:rsidRPr="00971F33">
              <w:rPr>
                <w:rStyle w:val="Hyperlink"/>
                <w:noProof/>
              </w:rPr>
              <w:t>Data Requirements</w:t>
            </w:r>
            <w:r w:rsidR="005A7BB6">
              <w:rPr>
                <w:noProof/>
                <w:webHidden/>
              </w:rPr>
              <w:tab/>
            </w:r>
            <w:r w:rsidR="005A7BB6">
              <w:rPr>
                <w:noProof/>
                <w:webHidden/>
              </w:rPr>
              <w:fldChar w:fldCharType="begin"/>
            </w:r>
            <w:r w:rsidR="005A7BB6">
              <w:rPr>
                <w:noProof/>
                <w:webHidden/>
              </w:rPr>
              <w:instrText xml:space="preserve"> PAGEREF _Toc24395660 \h </w:instrText>
            </w:r>
            <w:r w:rsidR="005A7BB6">
              <w:rPr>
                <w:noProof/>
                <w:webHidden/>
              </w:rPr>
            </w:r>
            <w:r w:rsidR="005A7BB6">
              <w:rPr>
                <w:noProof/>
                <w:webHidden/>
              </w:rPr>
              <w:fldChar w:fldCharType="separate"/>
            </w:r>
            <w:r w:rsidR="00EF2EDA">
              <w:rPr>
                <w:noProof/>
                <w:webHidden/>
              </w:rPr>
              <w:t>23</w:t>
            </w:r>
            <w:r w:rsidR="005A7BB6">
              <w:rPr>
                <w:noProof/>
                <w:webHidden/>
              </w:rPr>
              <w:fldChar w:fldCharType="end"/>
            </w:r>
          </w:hyperlink>
        </w:p>
        <w:p w14:paraId="4CAACA0D" w14:textId="656308FF" w:rsidR="005A7BB6" w:rsidRDefault="004A2F67">
          <w:pPr>
            <w:pStyle w:val="TOC2"/>
            <w:rPr>
              <w:rFonts w:asciiTheme="minorHAnsi" w:eastAsiaTheme="minorEastAsia" w:hAnsiTheme="minorHAnsi" w:cstheme="minorBidi"/>
              <w:noProof/>
              <w:sz w:val="22"/>
              <w:szCs w:val="22"/>
              <w:lang w:eastAsia="ja-JP"/>
            </w:rPr>
          </w:pPr>
          <w:hyperlink w:anchor="_Toc24395661" w:history="1">
            <w:r w:rsidR="005A7BB6" w:rsidRPr="00971F33">
              <w:rPr>
                <w:rStyle w:val="Hyperlink"/>
                <w:noProof/>
              </w:rPr>
              <w:t>3.4</w:t>
            </w:r>
            <w:r w:rsidR="005A7BB6">
              <w:rPr>
                <w:rFonts w:asciiTheme="minorHAnsi" w:eastAsiaTheme="minorEastAsia" w:hAnsiTheme="minorHAnsi" w:cstheme="minorBidi"/>
                <w:noProof/>
                <w:sz w:val="22"/>
                <w:szCs w:val="22"/>
                <w:lang w:eastAsia="ja-JP"/>
              </w:rPr>
              <w:tab/>
            </w:r>
            <w:r w:rsidR="005A7BB6" w:rsidRPr="00971F33">
              <w:rPr>
                <w:rStyle w:val="Hyperlink"/>
                <w:noProof/>
              </w:rPr>
              <w:t>Design Constraints</w:t>
            </w:r>
            <w:r w:rsidR="005A7BB6">
              <w:rPr>
                <w:noProof/>
                <w:webHidden/>
              </w:rPr>
              <w:tab/>
            </w:r>
            <w:r w:rsidR="005A7BB6">
              <w:rPr>
                <w:noProof/>
                <w:webHidden/>
              </w:rPr>
              <w:fldChar w:fldCharType="begin"/>
            </w:r>
            <w:r w:rsidR="005A7BB6">
              <w:rPr>
                <w:noProof/>
                <w:webHidden/>
              </w:rPr>
              <w:instrText xml:space="preserve"> PAGEREF _Toc24395661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F162126" w14:textId="45A31938" w:rsidR="005A7BB6" w:rsidRDefault="004A2F67">
          <w:pPr>
            <w:pStyle w:val="TOC3"/>
            <w:rPr>
              <w:rFonts w:asciiTheme="minorHAnsi" w:eastAsiaTheme="minorEastAsia" w:hAnsiTheme="minorHAnsi" w:cstheme="minorBidi"/>
              <w:noProof/>
              <w:sz w:val="22"/>
              <w:szCs w:val="22"/>
              <w:lang w:eastAsia="ja-JP"/>
            </w:rPr>
          </w:pPr>
          <w:hyperlink w:anchor="_Toc24395662" w:history="1">
            <w:r w:rsidR="005A7BB6" w:rsidRPr="00971F33">
              <w:rPr>
                <w:rStyle w:val="Hyperlink"/>
                <w:noProof/>
              </w:rPr>
              <w:t>DC1 – Graphic User Interface</w:t>
            </w:r>
            <w:r w:rsidR="005A7BB6">
              <w:rPr>
                <w:noProof/>
                <w:webHidden/>
              </w:rPr>
              <w:tab/>
            </w:r>
            <w:r w:rsidR="005A7BB6">
              <w:rPr>
                <w:noProof/>
                <w:webHidden/>
              </w:rPr>
              <w:fldChar w:fldCharType="begin"/>
            </w:r>
            <w:r w:rsidR="005A7BB6">
              <w:rPr>
                <w:noProof/>
                <w:webHidden/>
              </w:rPr>
              <w:instrText xml:space="preserve"> PAGEREF _Toc24395662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1F029323" w14:textId="5588EEFF" w:rsidR="005A7BB6" w:rsidRDefault="004A2F67">
          <w:pPr>
            <w:pStyle w:val="TOC3"/>
            <w:rPr>
              <w:rFonts w:asciiTheme="minorHAnsi" w:eastAsiaTheme="minorEastAsia" w:hAnsiTheme="minorHAnsi" w:cstheme="minorBidi"/>
              <w:noProof/>
              <w:sz w:val="22"/>
              <w:szCs w:val="22"/>
              <w:lang w:eastAsia="ja-JP"/>
            </w:rPr>
          </w:pPr>
          <w:hyperlink w:anchor="_Toc24395663" w:history="1">
            <w:r w:rsidR="005A7BB6" w:rsidRPr="00971F33">
              <w:rPr>
                <w:rStyle w:val="Hyperlink"/>
                <w:noProof/>
              </w:rPr>
              <w:t>DC2 – External Library Usage</w:t>
            </w:r>
            <w:r w:rsidR="005A7BB6">
              <w:rPr>
                <w:noProof/>
                <w:webHidden/>
              </w:rPr>
              <w:tab/>
            </w:r>
            <w:r w:rsidR="005A7BB6">
              <w:rPr>
                <w:noProof/>
                <w:webHidden/>
              </w:rPr>
              <w:fldChar w:fldCharType="begin"/>
            </w:r>
            <w:r w:rsidR="005A7BB6">
              <w:rPr>
                <w:noProof/>
                <w:webHidden/>
              </w:rPr>
              <w:instrText xml:space="preserve"> PAGEREF _Toc24395663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0D36182" w14:textId="653051E0" w:rsidR="005A7BB6" w:rsidRDefault="004A2F67">
          <w:pPr>
            <w:pStyle w:val="TOC3"/>
            <w:rPr>
              <w:rFonts w:asciiTheme="minorHAnsi" w:eastAsiaTheme="minorEastAsia" w:hAnsiTheme="minorHAnsi" w:cstheme="minorBidi"/>
              <w:noProof/>
              <w:sz w:val="22"/>
              <w:szCs w:val="22"/>
              <w:lang w:eastAsia="ja-JP"/>
            </w:rPr>
          </w:pPr>
          <w:hyperlink w:anchor="_Toc24395664" w:history="1">
            <w:r w:rsidR="005A7BB6" w:rsidRPr="00971F33">
              <w:rPr>
                <w:rStyle w:val="Hyperlink"/>
                <w:noProof/>
              </w:rPr>
              <w:t>DC3 – LGPL Licensing</w:t>
            </w:r>
            <w:r w:rsidR="005A7BB6">
              <w:rPr>
                <w:noProof/>
                <w:webHidden/>
              </w:rPr>
              <w:tab/>
            </w:r>
            <w:r w:rsidR="005A7BB6">
              <w:rPr>
                <w:noProof/>
                <w:webHidden/>
              </w:rPr>
              <w:fldChar w:fldCharType="begin"/>
            </w:r>
            <w:r w:rsidR="005A7BB6">
              <w:rPr>
                <w:noProof/>
                <w:webHidden/>
              </w:rPr>
              <w:instrText xml:space="preserve"> PAGEREF _Toc24395664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0850901F" w14:textId="701FCA1E" w:rsidR="005A7BB6" w:rsidRDefault="004A2F67">
          <w:pPr>
            <w:pStyle w:val="TOC3"/>
            <w:rPr>
              <w:rFonts w:asciiTheme="minorHAnsi" w:eastAsiaTheme="minorEastAsia" w:hAnsiTheme="minorHAnsi" w:cstheme="minorBidi"/>
              <w:noProof/>
              <w:sz w:val="22"/>
              <w:szCs w:val="22"/>
              <w:lang w:eastAsia="ja-JP"/>
            </w:rPr>
          </w:pPr>
          <w:hyperlink w:anchor="_Toc24395665" w:history="1">
            <w:r w:rsidR="005A7BB6" w:rsidRPr="00971F33">
              <w:rPr>
                <w:rStyle w:val="Hyperlink"/>
                <w:noProof/>
              </w:rPr>
              <w:t>DC4 – IEEE Standard Compliance</w:t>
            </w:r>
            <w:r w:rsidR="005A7BB6">
              <w:rPr>
                <w:noProof/>
                <w:webHidden/>
              </w:rPr>
              <w:tab/>
            </w:r>
            <w:r w:rsidR="005A7BB6">
              <w:rPr>
                <w:noProof/>
                <w:webHidden/>
              </w:rPr>
              <w:fldChar w:fldCharType="begin"/>
            </w:r>
            <w:r w:rsidR="005A7BB6">
              <w:rPr>
                <w:noProof/>
                <w:webHidden/>
              </w:rPr>
              <w:instrText xml:space="preserve"> PAGEREF _Toc24395665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15B5AB37" w14:textId="3ECB064C" w:rsidR="005A7BB6" w:rsidRDefault="004A2F67">
          <w:pPr>
            <w:pStyle w:val="TOC3"/>
            <w:rPr>
              <w:rFonts w:asciiTheme="minorHAnsi" w:eastAsiaTheme="minorEastAsia" w:hAnsiTheme="minorHAnsi" w:cstheme="minorBidi"/>
              <w:noProof/>
              <w:sz w:val="22"/>
              <w:szCs w:val="22"/>
              <w:lang w:eastAsia="ja-JP"/>
            </w:rPr>
          </w:pPr>
          <w:hyperlink w:anchor="_Toc24395666" w:history="1">
            <w:r w:rsidR="005A7BB6" w:rsidRPr="00971F33">
              <w:rPr>
                <w:rStyle w:val="Hyperlink"/>
                <w:noProof/>
              </w:rPr>
              <w:t>DC5 – FCC Regulation</w:t>
            </w:r>
            <w:r w:rsidR="005A7BB6">
              <w:rPr>
                <w:noProof/>
                <w:webHidden/>
              </w:rPr>
              <w:tab/>
            </w:r>
            <w:r w:rsidR="005A7BB6">
              <w:rPr>
                <w:noProof/>
                <w:webHidden/>
              </w:rPr>
              <w:fldChar w:fldCharType="begin"/>
            </w:r>
            <w:r w:rsidR="005A7BB6">
              <w:rPr>
                <w:noProof/>
                <w:webHidden/>
              </w:rPr>
              <w:instrText xml:space="preserve"> PAGEREF _Toc24395666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75760810" w14:textId="38037E9D" w:rsidR="005A7BB6" w:rsidRDefault="004A2F67">
          <w:pPr>
            <w:pStyle w:val="TOC3"/>
            <w:rPr>
              <w:rFonts w:asciiTheme="minorHAnsi" w:eastAsiaTheme="minorEastAsia" w:hAnsiTheme="minorHAnsi" w:cstheme="minorBidi"/>
              <w:noProof/>
              <w:sz w:val="22"/>
              <w:szCs w:val="22"/>
              <w:lang w:eastAsia="ja-JP"/>
            </w:rPr>
          </w:pPr>
          <w:hyperlink w:anchor="_Toc24395667" w:history="1">
            <w:r w:rsidR="005A7BB6" w:rsidRPr="00971F33">
              <w:rPr>
                <w:rStyle w:val="Hyperlink"/>
                <w:noProof/>
              </w:rPr>
              <w:t>DC6 – Adaptation of Drexel Wireless’ IoT Sensor Framework</w:t>
            </w:r>
            <w:r w:rsidR="005A7BB6">
              <w:rPr>
                <w:noProof/>
                <w:webHidden/>
              </w:rPr>
              <w:tab/>
            </w:r>
            <w:r w:rsidR="005A7BB6">
              <w:rPr>
                <w:noProof/>
                <w:webHidden/>
              </w:rPr>
              <w:fldChar w:fldCharType="begin"/>
            </w:r>
            <w:r w:rsidR="005A7BB6">
              <w:rPr>
                <w:noProof/>
                <w:webHidden/>
              </w:rPr>
              <w:instrText xml:space="preserve"> PAGEREF _Toc24395667 \h </w:instrText>
            </w:r>
            <w:r w:rsidR="005A7BB6">
              <w:rPr>
                <w:noProof/>
                <w:webHidden/>
              </w:rPr>
            </w:r>
            <w:r w:rsidR="005A7BB6">
              <w:rPr>
                <w:noProof/>
                <w:webHidden/>
              </w:rPr>
              <w:fldChar w:fldCharType="separate"/>
            </w:r>
            <w:r w:rsidR="00EF2EDA">
              <w:rPr>
                <w:noProof/>
                <w:webHidden/>
              </w:rPr>
              <w:t>24</w:t>
            </w:r>
            <w:r w:rsidR="005A7BB6">
              <w:rPr>
                <w:noProof/>
                <w:webHidden/>
              </w:rPr>
              <w:fldChar w:fldCharType="end"/>
            </w:r>
          </w:hyperlink>
        </w:p>
        <w:p w14:paraId="4C2038A9" w14:textId="6B80B28A" w:rsidR="005A7BB6" w:rsidRDefault="004A2F67">
          <w:pPr>
            <w:pStyle w:val="TOC1"/>
            <w:rPr>
              <w:rFonts w:asciiTheme="minorHAnsi" w:eastAsiaTheme="minorEastAsia" w:hAnsiTheme="minorHAnsi" w:cstheme="minorBidi"/>
              <w:noProof/>
              <w:sz w:val="22"/>
              <w:szCs w:val="22"/>
              <w:lang w:eastAsia="ja-JP"/>
            </w:rPr>
          </w:pPr>
          <w:hyperlink w:anchor="_Toc24395668" w:history="1">
            <w:r w:rsidR="005A7BB6" w:rsidRPr="00971F33">
              <w:rPr>
                <w:rStyle w:val="Hyperlink"/>
                <w:noProof/>
              </w:rPr>
              <w:t>4</w:t>
            </w:r>
            <w:r w:rsidR="005A7BB6">
              <w:rPr>
                <w:rFonts w:asciiTheme="minorHAnsi" w:eastAsiaTheme="minorEastAsia" w:hAnsiTheme="minorHAnsi" w:cstheme="minorBidi"/>
                <w:noProof/>
                <w:sz w:val="22"/>
                <w:szCs w:val="22"/>
                <w:lang w:eastAsia="ja-JP"/>
              </w:rPr>
              <w:tab/>
            </w:r>
            <w:r w:rsidR="005A7BB6" w:rsidRPr="00971F33">
              <w:rPr>
                <w:rStyle w:val="Hyperlink"/>
                <w:noProof/>
              </w:rPr>
              <w:t>References</w:t>
            </w:r>
            <w:r w:rsidR="005A7BB6">
              <w:rPr>
                <w:noProof/>
                <w:webHidden/>
              </w:rPr>
              <w:tab/>
            </w:r>
            <w:r w:rsidR="005A7BB6">
              <w:rPr>
                <w:noProof/>
                <w:webHidden/>
              </w:rPr>
              <w:fldChar w:fldCharType="begin"/>
            </w:r>
            <w:r w:rsidR="005A7BB6">
              <w:rPr>
                <w:noProof/>
                <w:webHidden/>
              </w:rPr>
              <w:instrText xml:space="preserve"> PAGEREF _Toc24395668 \h </w:instrText>
            </w:r>
            <w:r w:rsidR="005A7BB6">
              <w:rPr>
                <w:noProof/>
                <w:webHidden/>
              </w:rPr>
            </w:r>
            <w:r w:rsidR="005A7BB6">
              <w:rPr>
                <w:noProof/>
                <w:webHidden/>
              </w:rPr>
              <w:fldChar w:fldCharType="separate"/>
            </w:r>
            <w:r w:rsidR="00EF2EDA">
              <w:rPr>
                <w:noProof/>
                <w:webHidden/>
              </w:rPr>
              <w:t>25</w:t>
            </w:r>
            <w:r w:rsidR="005A7BB6">
              <w:rPr>
                <w:noProof/>
                <w:webHidden/>
              </w:rPr>
              <w:fldChar w:fldCharType="end"/>
            </w:r>
          </w:hyperlink>
        </w:p>
        <w:p w14:paraId="674EFB69" w14:textId="0B2A8623" w:rsidR="008C6441" w:rsidRDefault="008C6441">
          <w:r>
            <w:rPr>
              <w:b/>
              <w:bCs/>
              <w:noProof/>
            </w:rPr>
            <w:fldChar w:fldCharType="end"/>
          </w:r>
        </w:p>
      </w:sdtContent>
    </w:sdt>
    <w:p w14:paraId="0D145CBE" w14:textId="77777777" w:rsidR="00DD3E9D" w:rsidRDefault="00DD3E9D">
      <w:r>
        <w:br w:type="page"/>
      </w:r>
    </w:p>
    <w:p w14:paraId="2B067B73" w14:textId="4A314F29" w:rsidR="00A05298" w:rsidRPr="00A05298" w:rsidRDefault="00A05298" w:rsidP="008B50A0">
      <w:pPr>
        <w:pStyle w:val="Heading1"/>
      </w:pPr>
      <w:bookmarkStart w:id="4" w:name="_Toc24308803"/>
      <w:bookmarkStart w:id="5" w:name="_Toc24308877"/>
      <w:bookmarkStart w:id="6" w:name="_Toc24308951"/>
      <w:bookmarkStart w:id="7" w:name="_Toc24309026"/>
      <w:bookmarkStart w:id="8" w:name="_Toc24309098"/>
      <w:bookmarkStart w:id="9" w:name="_Toc24309180"/>
      <w:bookmarkStart w:id="10" w:name="_Toc24309254"/>
      <w:bookmarkStart w:id="11" w:name="_Toc24309326"/>
      <w:bookmarkStart w:id="12" w:name="_Toc24309399"/>
      <w:bookmarkStart w:id="13" w:name="_Toc24395601"/>
      <w:bookmarkEnd w:id="4"/>
      <w:bookmarkEnd w:id="5"/>
      <w:bookmarkEnd w:id="6"/>
      <w:bookmarkEnd w:id="7"/>
      <w:bookmarkEnd w:id="8"/>
      <w:bookmarkEnd w:id="9"/>
      <w:bookmarkEnd w:id="10"/>
      <w:bookmarkEnd w:id="11"/>
      <w:bookmarkEnd w:id="12"/>
      <w:r>
        <w:t>Introduction</w:t>
      </w:r>
      <w:bookmarkEnd w:id="13"/>
    </w:p>
    <w:p w14:paraId="096AD6CF" w14:textId="27718150" w:rsidR="00DD3E9D" w:rsidRDefault="00DD3E9D" w:rsidP="002F2084">
      <w:pPr>
        <w:pStyle w:val="Heading2"/>
      </w:pPr>
      <w:bookmarkStart w:id="14" w:name="_Toc24308805"/>
      <w:bookmarkStart w:id="15" w:name="_Toc24308879"/>
      <w:bookmarkStart w:id="16" w:name="_Toc24308953"/>
      <w:bookmarkStart w:id="17" w:name="_Toc24309028"/>
      <w:bookmarkStart w:id="18" w:name="_Toc24309100"/>
      <w:bookmarkStart w:id="19" w:name="_Toc24309182"/>
      <w:bookmarkStart w:id="20" w:name="_Toc24309256"/>
      <w:bookmarkStart w:id="21" w:name="_Toc24309328"/>
      <w:bookmarkStart w:id="22" w:name="_Toc24309401"/>
      <w:bookmarkStart w:id="23" w:name="_Toc24395602"/>
      <w:bookmarkEnd w:id="14"/>
      <w:bookmarkEnd w:id="15"/>
      <w:bookmarkEnd w:id="16"/>
      <w:bookmarkEnd w:id="17"/>
      <w:bookmarkEnd w:id="18"/>
      <w:bookmarkEnd w:id="19"/>
      <w:bookmarkEnd w:id="20"/>
      <w:bookmarkEnd w:id="21"/>
      <w:bookmarkEnd w:id="22"/>
      <w:r>
        <w:t>Purpose</w:t>
      </w:r>
      <w:bookmarkEnd w:id="23"/>
    </w:p>
    <w:p w14:paraId="487AAB6F" w14:textId="58F60359" w:rsidR="009C26DB" w:rsidRPr="009C26DB" w:rsidRDefault="009C26DB" w:rsidP="000B116C">
      <w:pPr>
        <w:ind w:left="576" w:firstLine="144"/>
      </w:pPr>
      <w:r>
        <w:t xml:space="preserve">This document shall provide a description and the requirement specification for Chariot, an IoT sensor framework for the development </w:t>
      </w:r>
      <w:r w:rsidR="00C26240">
        <w:t xml:space="preserve">and operation of heterogeneous sensor networks. </w:t>
      </w:r>
      <w:r w:rsidR="00EA03C2">
        <w:t>Chariot i</w:t>
      </w:r>
      <w:r w:rsidR="00A15B2E">
        <w:t xml:space="preserve">s built upon the foundations provided by </w:t>
      </w:r>
      <w:r w:rsidR="002B1400">
        <w:t>Dr. Mongan’s Io</w:t>
      </w:r>
      <w:r w:rsidR="003912C2">
        <w:t>T</w:t>
      </w:r>
      <w:r w:rsidR="002B1400">
        <w:t xml:space="preserve"> Sensor Framework, but Chariot </w:t>
      </w:r>
      <w:r w:rsidR="002771FF">
        <w:t xml:space="preserve">will </w:t>
      </w:r>
      <w:r w:rsidR="007C65BF">
        <w:t>expand a</w:t>
      </w:r>
      <w:r w:rsidR="00FC3F90">
        <w:t xml:space="preserve">nd adapt from it and other </w:t>
      </w:r>
      <w:r w:rsidR="003912C2">
        <w:t xml:space="preserve">IoT Sensor Frameworks. </w:t>
      </w:r>
      <w:r w:rsidR="00C26240">
        <w:t>This document shall outline the requirements that will be used by stakeholders and the product development team for development and review of the final product.</w:t>
      </w:r>
    </w:p>
    <w:p w14:paraId="62BF812A" w14:textId="4CDD3509" w:rsidR="00DD3E9D" w:rsidRDefault="00DD3E9D" w:rsidP="00E12C67">
      <w:pPr>
        <w:pStyle w:val="Heading2"/>
      </w:pPr>
      <w:bookmarkStart w:id="24" w:name="_Toc24222901"/>
      <w:bookmarkStart w:id="25" w:name="_Toc24222997"/>
      <w:bookmarkStart w:id="26" w:name="_Toc24223085"/>
      <w:bookmarkStart w:id="27" w:name="_Toc24223173"/>
      <w:bookmarkStart w:id="28" w:name="_Toc24223262"/>
      <w:bookmarkStart w:id="29" w:name="_Toc24223366"/>
      <w:bookmarkStart w:id="30" w:name="_Toc24223454"/>
      <w:bookmarkStart w:id="31" w:name="_Toc24223550"/>
      <w:bookmarkStart w:id="32" w:name="_Toc24223638"/>
      <w:bookmarkStart w:id="33" w:name="_Toc24223727"/>
      <w:bookmarkStart w:id="34" w:name="_Toc24223815"/>
      <w:bookmarkStart w:id="35" w:name="_Toc24223903"/>
      <w:bookmarkStart w:id="36" w:name="_Toc24223991"/>
      <w:bookmarkStart w:id="37" w:name="_Toc24224079"/>
      <w:bookmarkStart w:id="38" w:name="_Toc24224167"/>
      <w:bookmarkStart w:id="39" w:name="_Toc24224255"/>
      <w:bookmarkStart w:id="40" w:name="_Toc24224340"/>
      <w:bookmarkStart w:id="41" w:name="_Toc24224424"/>
      <w:bookmarkStart w:id="42" w:name="_Toc24224502"/>
      <w:bookmarkStart w:id="43" w:name="_Toc24224575"/>
      <w:bookmarkStart w:id="44" w:name="_Toc24225054"/>
      <w:bookmarkStart w:id="45" w:name="_Toc24225129"/>
      <w:bookmarkStart w:id="46" w:name="_Toc24225197"/>
      <w:bookmarkStart w:id="47" w:name="_Toc24225265"/>
      <w:bookmarkStart w:id="48" w:name="_Toc24225333"/>
      <w:bookmarkStart w:id="49" w:name="_Toc24308044"/>
      <w:bookmarkStart w:id="50" w:name="_Toc24308370"/>
      <w:bookmarkStart w:id="51" w:name="_Toc24308443"/>
      <w:bookmarkStart w:id="52" w:name="_Toc24308515"/>
      <w:bookmarkStart w:id="53" w:name="_Toc24308588"/>
      <w:bookmarkStart w:id="54" w:name="_Toc24308661"/>
      <w:bookmarkStart w:id="55" w:name="_Toc24308733"/>
      <w:bookmarkStart w:id="56" w:name="_Toc24308807"/>
      <w:bookmarkStart w:id="57" w:name="_Toc24308881"/>
      <w:bookmarkStart w:id="58" w:name="_Toc24308955"/>
      <w:bookmarkStart w:id="59" w:name="_Toc24309030"/>
      <w:bookmarkStart w:id="60" w:name="_Toc24309102"/>
      <w:bookmarkStart w:id="61" w:name="_Toc24309184"/>
      <w:bookmarkStart w:id="62" w:name="_Toc24309258"/>
      <w:bookmarkStart w:id="63" w:name="_Toc24309330"/>
      <w:bookmarkStart w:id="64" w:name="_Toc24309403"/>
      <w:bookmarkStart w:id="65" w:name="_Toc2439560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t>Definitions</w:t>
      </w:r>
      <w:bookmarkEnd w:id="65"/>
    </w:p>
    <w:p w14:paraId="4600673F" w14:textId="4E92A3FB" w:rsidR="003C081C" w:rsidRDefault="00246A45" w:rsidP="003C081C">
      <w:r>
        <w:t>This section describes technical terms commonly used in the Software Requirements Specification.</w:t>
      </w:r>
    </w:p>
    <w:p w14:paraId="61132E7F" w14:textId="521467E7" w:rsidR="00CC3283" w:rsidRPr="00591C7C" w:rsidRDefault="002F5009" w:rsidP="00591C7C">
      <w:pPr>
        <w:pStyle w:val="ListParagraph"/>
        <w:numPr>
          <w:ilvl w:val="0"/>
          <w:numId w:val="7"/>
        </w:numPr>
        <w:rPr>
          <w:b/>
          <w:bCs/>
        </w:rPr>
      </w:pPr>
      <w:r w:rsidRPr="00636BAC">
        <w:rPr>
          <w:b/>
          <w:bCs/>
        </w:rPr>
        <w:t>Int</w:t>
      </w:r>
      <w:r w:rsidR="00993978" w:rsidRPr="00636BAC">
        <w:rPr>
          <w:b/>
          <w:bCs/>
        </w:rPr>
        <w:t>ernet of Things (IoT)</w:t>
      </w:r>
      <w:r w:rsidR="00993978" w:rsidRPr="00246A45">
        <w:t xml:space="preserve"> - the interconnection via the Internet of computing devices embedded in everyday objects, enabling them to send and receive data.</w:t>
      </w:r>
    </w:p>
    <w:p w14:paraId="721A9553" w14:textId="6AA9A7BA" w:rsidR="00C33D5D" w:rsidRPr="00591C7C" w:rsidRDefault="00C33D5D" w:rsidP="00591C7C">
      <w:pPr>
        <w:pStyle w:val="ListParagraph"/>
        <w:numPr>
          <w:ilvl w:val="0"/>
          <w:numId w:val="7"/>
        </w:numPr>
        <w:rPr>
          <w:b/>
          <w:bCs/>
        </w:rPr>
      </w:pPr>
      <w:r w:rsidRPr="00636BAC">
        <w:rPr>
          <w:b/>
          <w:bCs/>
        </w:rPr>
        <w:t>IoT device</w:t>
      </w:r>
      <w:r w:rsidRPr="00246A45">
        <w:t xml:space="preserve"> </w:t>
      </w:r>
      <w:r w:rsidR="00275638" w:rsidRPr="00246A45">
        <w:t>–</w:t>
      </w:r>
      <w:r w:rsidRPr="00246A45">
        <w:t xml:space="preserve"> </w:t>
      </w:r>
      <w:r w:rsidR="00275638" w:rsidRPr="00246A45">
        <w:t xml:space="preserve">a </w:t>
      </w:r>
      <w:r w:rsidR="00182389" w:rsidRPr="00246A45">
        <w:t>hardware device that</w:t>
      </w:r>
      <w:r w:rsidR="00FC3562" w:rsidRPr="00246A45">
        <w:t xml:space="preserve"> </w:t>
      </w:r>
      <w:r w:rsidR="00767D91" w:rsidRPr="00246A45">
        <w:t>record</w:t>
      </w:r>
      <w:r w:rsidR="00673623" w:rsidRPr="00246A45">
        <w:t>s</w:t>
      </w:r>
      <w:r w:rsidR="007A5D59" w:rsidRPr="00246A45">
        <w:t xml:space="preserve"> data about its environment and </w:t>
      </w:r>
      <w:r w:rsidR="00673623" w:rsidRPr="00246A45">
        <w:t>has the</w:t>
      </w:r>
      <w:r w:rsidR="00F513E3" w:rsidRPr="00246A45">
        <w:t xml:space="preserve"> capability to </w:t>
      </w:r>
      <w:r w:rsidR="00B60856" w:rsidRPr="00246A45">
        <w:t xml:space="preserve">connect to a network </w:t>
      </w:r>
      <w:r w:rsidR="006E3A57" w:rsidRPr="00246A45">
        <w:t>and</w:t>
      </w:r>
      <w:r w:rsidR="00B60856" w:rsidRPr="00246A45">
        <w:t xml:space="preserve"> </w:t>
      </w:r>
      <w:r w:rsidR="00F513E3" w:rsidRPr="00246A45">
        <w:t>communicate with other devices</w:t>
      </w:r>
      <w:r w:rsidR="002D0149" w:rsidRPr="00246A45">
        <w:t>.</w:t>
      </w:r>
    </w:p>
    <w:p w14:paraId="2FD17D04" w14:textId="0B9EC961" w:rsidR="00924540" w:rsidRPr="009442F4" w:rsidRDefault="00924540" w:rsidP="00591C7C">
      <w:pPr>
        <w:pStyle w:val="ListParagraph"/>
        <w:numPr>
          <w:ilvl w:val="0"/>
          <w:numId w:val="7"/>
        </w:numPr>
        <w:rPr>
          <w:b/>
          <w:bCs/>
        </w:rPr>
      </w:pPr>
      <w:r w:rsidRPr="00636BAC">
        <w:rPr>
          <w:b/>
          <w:bCs/>
        </w:rPr>
        <w:t>Data Collection Episode</w:t>
      </w:r>
      <w:r>
        <w:t xml:space="preserve"> – the timeframe during which Chariot is actively collecting and storing data received from IoT devices</w:t>
      </w:r>
    </w:p>
    <w:p w14:paraId="65A04E3A" w14:textId="3FAA68D8" w:rsidR="000F5F8D" w:rsidRPr="00591C7C" w:rsidRDefault="000F5F8D" w:rsidP="00591C7C">
      <w:pPr>
        <w:pStyle w:val="ListParagraph"/>
        <w:numPr>
          <w:ilvl w:val="0"/>
          <w:numId w:val="7"/>
        </w:numPr>
        <w:rPr>
          <w:b/>
          <w:bCs/>
        </w:rPr>
      </w:pPr>
      <w:r w:rsidRPr="00636BAC">
        <w:rPr>
          <w:b/>
          <w:bCs/>
        </w:rPr>
        <w:t>Received Data</w:t>
      </w:r>
      <w:r>
        <w:t xml:space="preserve"> – data transmitted, or in transmission from an IoT device that has not yet been stored</w:t>
      </w:r>
    </w:p>
    <w:p w14:paraId="5E745DE9" w14:textId="578E2494" w:rsidR="00573FA6" w:rsidRPr="009442F4" w:rsidRDefault="00573FA6" w:rsidP="00591C7C">
      <w:pPr>
        <w:pStyle w:val="ListParagraph"/>
        <w:numPr>
          <w:ilvl w:val="0"/>
          <w:numId w:val="7"/>
        </w:numPr>
        <w:rPr>
          <w:b/>
          <w:bCs/>
        </w:rPr>
      </w:pPr>
      <w:r w:rsidRPr="00636BAC">
        <w:rPr>
          <w:b/>
          <w:bCs/>
        </w:rPr>
        <w:t>Collected Data</w:t>
      </w:r>
      <w:r w:rsidRPr="009442F4">
        <w:t xml:space="preserve"> – data received from an IoT device that has been saved to a storage unit</w:t>
      </w:r>
    </w:p>
    <w:p w14:paraId="2357D833" w14:textId="4482DAEB" w:rsidR="000F5F8D" w:rsidRPr="009442F4" w:rsidDel="64B9C582" w:rsidRDefault="00573FA6">
      <w:pPr>
        <w:pStyle w:val="ListParagraph"/>
        <w:numPr>
          <w:ilvl w:val="0"/>
          <w:numId w:val="7"/>
        </w:numPr>
        <w:rPr>
          <w:b/>
          <w:bCs/>
        </w:rPr>
      </w:pPr>
      <w:r w:rsidRPr="00636BAC">
        <w:rPr>
          <w:b/>
          <w:bCs/>
        </w:rPr>
        <w:t>Storage Unit</w:t>
      </w:r>
      <w:r w:rsidRPr="009442F4">
        <w:t xml:space="preserve"> – where collected data is saved, be it a database, </w:t>
      </w:r>
      <w:r w:rsidR="00D754D9" w:rsidRPr="009442F4">
        <w:t>csv file, or other format or data structure</w:t>
      </w:r>
    </w:p>
    <w:p w14:paraId="0150209D" w14:textId="4618C281" w:rsidR="0050052F" w:rsidRPr="001462AD" w:rsidRDefault="437E583B">
      <w:pPr>
        <w:pStyle w:val="ListParagraph"/>
        <w:numPr>
          <w:ilvl w:val="0"/>
          <w:numId w:val="7"/>
        </w:numPr>
        <w:rPr>
          <w:b/>
          <w:bCs/>
        </w:rPr>
      </w:pPr>
      <w:r w:rsidRPr="00636BAC">
        <w:rPr>
          <w:b/>
          <w:bCs/>
        </w:rPr>
        <w:t>Network</w:t>
      </w:r>
      <w:r>
        <w:t xml:space="preserve"> - a collection of configured, connected IoT devices</w:t>
      </w:r>
    </w:p>
    <w:p w14:paraId="3EEABA9C" w14:textId="3B397761" w:rsidR="001462AD" w:rsidRPr="009442F4" w:rsidRDefault="001462AD">
      <w:pPr>
        <w:pStyle w:val="ListParagraph"/>
        <w:numPr>
          <w:ilvl w:val="0"/>
          <w:numId w:val="7"/>
        </w:numPr>
        <w:rPr>
          <w:b/>
          <w:bCs/>
        </w:rPr>
      </w:pPr>
      <w:r>
        <w:rPr>
          <w:b/>
          <w:bCs/>
        </w:rPr>
        <w:t>Data Output Receiver</w:t>
      </w:r>
      <w:r w:rsidR="008330E7">
        <w:t xml:space="preserve"> – an external program or service that connects to Chariot and </w:t>
      </w:r>
      <w:r w:rsidR="00B24442">
        <w:t xml:space="preserve">receives </w:t>
      </w:r>
      <w:r w:rsidR="00FC76D1">
        <w:t>outputted data</w:t>
      </w:r>
    </w:p>
    <w:p w14:paraId="37B7B384" w14:textId="644CBC19" w:rsidR="0050052F" w:rsidRPr="00EB2952" w:rsidRDefault="0050052F" w:rsidP="00BA7979">
      <w:pPr>
        <w:pStyle w:val="ListParagraph"/>
        <w:numPr>
          <w:ilvl w:val="0"/>
          <w:numId w:val="7"/>
        </w:numPr>
        <w:rPr>
          <w:b/>
          <w:strike/>
        </w:rPr>
      </w:pPr>
      <w:r w:rsidRPr="00EB2952">
        <w:rPr>
          <w:b/>
          <w:bCs/>
          <w:strike/>
        </w:rPr>
        <w:t>Module</w:t>
      </w:r>
      <w:r w:rsidRPr="00EB2952">
        <w:rPr>
          <w:strike/>
        </w:rPr>
        <w:t xml:space="preserve"> – an addon to Chariot that add</w:t>
      </w:r>
      <w:r w:rsidR="005C126B" w:rsidRPr="00EB2952">
        <w:rPr>
          <w:strike/>
        </w:rPr>
        <w:t>s</w:t>
      </w:r>
      <w:r w:rsidRPr="00EB2952">
        <w:rPr>
          <w:strike/>
        </w:rPr>
        <w:t xml:space="preserve"> functionality or compatibility tools to the system</w:t>
      </w:r>
    </w:p>
    <w:p w14:paraId="215DCF8D" w14:textId="0CB0F185" w:rsidR="68421B92" w:rsidRDefault="68421B92"/>
    <w:p w14:paraId="702180E8" w14:textId="76F1B05B" w:rsidR="00990DAF" w:rsidRDefault="00A05298" w:rsidP="009442F4">
      <w:pPr>
        <w:pStyle w:val="Heading1"/>
      </w:pPr>
      <w:bookmarkStart w:id="66" w:name="_Toc24308809"/>
      <w:bookmarkStart w:id="67" w:name="_Toc24308883"/>
      <w:bookmarkStart w:id="68" w:name="_Toc24308957"/>
      <w:bookmarkStart w:id="69" w:name="_Toc24309032"/>
      <w:bookmarkStart w:id="70" w:name="_Toc24309104"/>
      <w:bookmarkStart w:id="71" w:name="_Toc24309186"/>
      <w:bookmarkStart w:id="72" w:name="_Toc24309260"/>
      <w:bookmarkStart w:id="73" w:name="_Toc24309332"/>
      <w:bookmarkStart w:id="74" w:name="_Toc24309405"/>
      <w:bookmarkStart w:id="75" w:name="_Toc24395604"/>
      <w:bookmarkEnd w:id="66"/>
      <w:bookmarkEnd w:id="67"/>
      <w:bookmarkEnd w:id="68"/>
      <w:bookmarkEnd w:id="69"/>
      <w:bookmarkEnd w:id="70"/>
      <w:bookmarkEnd w:id="71"/>
      <w:bookmarkEnd w:id="72"/>
      <w:bookmarkEnd w:id="73"/>
      <w:bookmarkEnd w:id="74"/>
      <w:r>
        <w:t>Overall Description</w:t>
      </w:r>
      <w:bookmarkEnd w:id="75"/>
    </w:p>
    <w:p w14:paraId="37A7DDED" w14:textId="77777777" w:rsidR="006628A6" w:rsidRDefault="006628A6" w:rsidP="006628A6">
      <w:pPr>
        <w:ind w:firstLine="432"/>
      </w:pPr>
      <w:r>
        <w:t>The Internet of Things (IoT) is a system of connected devices capable of collecting and transferring data. Different users of IoT devices may be interested in different types of data. A gardener might want to track the pH value of their soil and the air humidity. A city planner may look for a way to track pedestrian traffic in common spaces. A factory manager might look for a way to track the status of machinery and production rates.</w:t>
      </w:r>
    </w:p>
    <w:p w14:paraId="3DF99ABA" w14:textId="7E7FB47F" w:rsidR="006628A6" w:rsidRDefault="006628A6" w:rsidP="006628A6">
      <w:pPr>
        <w:ind w:firstLine="432"/>
      </w:pPr>
      <w:r>
        <w:t xml:space="preserve">IoT infrastructure has exploded in the past decade, so there are devices on the market to collect data for a wide variety of applications. But the wide variety of devices require special considerations. A Wi-Fi 4K camera connects to a network much differently than a </w:t>
      </w:r>
      <w:r w:rsidR="007633C0">
        <w:t xml:space="preserve">home </w:t>
      </w:r>
      <w:r>
        <w:t>thermometer. A motion detector may collect and transfer data in a different form than a pressure sensor.</w:t>
      </w:r>
    </w:p>
    <w:p w14:paraId="015F14A6" w14:textId="59E15B43" w:rsidR="006628A6" w:rsidRPr="006628A6" w:rsidRDefault="006628A6" w:rsidP="006B4D0B">
      <w:pPr>
        <w:ind w:firstLine="432"/>
      </w:pPr>
      <w:r>
        <w:t>So, despite progress in the IoT industry, it is still difficult to integrate different types of devices into a unified system. Chariot solves this problem.</w:t>
      </w:r>
      <w:r w:rsidR="008B1804">
        <w:t xml:space="preserve"> </w:t>
      </w:r>
      <w:r>
        <w:t xml:space="preserve">Chariot is a platform for IoT device management, data storage, and analysis. Users can add, remove, and configure a variety of devices on a single network. </w:t>
      </w:r>
      <w:r w:rsidR="00D243EE">
        <w:t>With Chariot a gardener could purchase off the shelf pH and humidity IoT devices and gather data from all from one convenient interface</w:t>
      </w:r>
    </w:p>
    <w:p w14:paraId="735B5C65" w14:textId="164DCA6A" w:rsidR="00DD3E9D" w:rsidRDefault="00DD3E9D" w:rsidP="00E12C67">
      <w:pPr>
        <w:pStyle w:val="Heading2"/>
      </w:pPr>
      <w:bookmarkStart w:id="76" w:name="_Toc24395605"/>
      <w:r>
        <w:t>Product Functions</w:t>
      </w:r>
      <w:bookmarkEnd w:id="76"/>
    </w:p>
    <w:p w14:paraId="415AF4C3" w14:textId="3241670B" w:rsidR="007F5BF5" w:rsidRPr="007F5BF5" w:rsidRDefault="00E540A7" w:rsidP="008914A1">
      <w:pPr>
        <w:ind w:firstLine="360"/>
      </w:pPr>
      <w:r>
        <w:t>Chariot will provide the following functions:</w:t>
      </w:r>
    </w:p>
    <w:p w14:paraId="3444698A" w14:textId="77777777" w:rsidR="002E0386" w:rsidRDefault="002E0386" w:rsidP="008914A1">
      <w:pPr>
        <w:pStyle w:val="ListParagraph"/>
        <w:numPr>
          <w:ilvl w:val="0"/>
          <w:numId w:val="8"/>
        </w:numPr>
      </w:pPr>
      <w:r>
        <w:t>Easy addition and removal of IoT devices on a network</w:t>
      </w:r>
    </w:p>
    <w:p w14:paraId="3F91AA5A" w14:textId="77777777" w:rsidR="002E0386" w:rsidRDefault="002E0386" w:rsidP="008914A1">
      <w:pPr>
        <w:pStyle w:val="ListParagraph"/>
        <w:numPr>
          <w:ilvl w:val="0"/>
          <w:numId w:val="8"/>
        </w:numPr>
      </w:pPr>
      <w:r>
        <w:t>Configuration of devices</w:t>
      </w:r>
    </w:p>
    <w:p w14:paraId="524102A8" w14:textId="3A0F4F1A" w:rsidR="002E0386" w:rsidRDefault="00A63B13" w:rsidP="008914A1">
      <w:pPr>
        <w:pStyle w:val="ListParagraph"/>
        <w:numPr>
          <w:ilvl w:val="0"/>
          <w:numId w:val="8"/>
        </w:numPr>
      </w:pPr>
      <w:r>
        <w:t xml:space="preserve">Simultaneous usage </w:t>
      </w:r>
      <w:r w:rsidR="002E0386">
        <w:t>of heterogeneous devices</w:t>
      </w:r>
      <w:r w:rsidR="00DD4BDD">
        <w:t xml:space="preserve"> on a single network</w:t>
      </w:r>
    </w:p>
    <w:p w14:paraId="230FB735" w14:textId="77777777" w:rsidR="002E0386" w:rsidRDefault="002E0386" w:rsidP="008914A1">
      <w:pPr>
        <w:pStyle w:val="ListParagraph"/>
        <w:numPr>
          <w:ilvl w:val="0"/>
          <w:numId w:val="8"/>
        </w:numPr>
      </w:pPr>
      <w:r>
        <w:t>Real-time data collection</w:t>
      </w:r>
    </w:p>
    <w:p w14:paraId="2CF42D5E" w14:textId="77777777" w:rsidR="002E0386" w:rsidRDefault="002E0386" w:rsidP="008914A1">
      <w:pPr>
        <w:pStyle w:val="ListParagraph"/>
        <w:numPr>
          <w:ilvl w:val="0"/>
          <w:numId w:val="8"/>
        </w:numPr>
      </w:pPr>
      <w:r>
        <w:t>Device status reporting</w:t>
      </w:r>
    </w:p>
    <w:p w14:paraId="2E7D4312" w14:textId="77777777" w:rsidR="002E0386" w:rsidRDefault="002E0386" w:rsidP="008914A1">
      <w:pPr>
        <w:pStyle w:val="ListParagraph"/>
        <w:numPr>
          <w:ilvl w:val="0"/>
          <w:numId w:val="8"/>
        </w:numPr>
      </w:pPr>
      <w:r>
        <w:t>Flexible data export, including a web API</w:t>
      </w:r>
    </w:p>
    <w:p w14:paraId="331DF728" w14:textId="17A243F9" w:rsidR="002E0386" w:rsidRDefault="00030EB7" w:rsidP="008B66EE">
      <w:pPr>
        <w:pStyle w:val="ListParagraph"/>
        <w:numPr>
          <w:ilvl w:val="0"/>
          <w:numId w:val="8"/>
        </w:numPr>
      </w:pPr>
      <w:r>
        <w:t>Data analysis tool</w:t>
      </w:r>
      <w:r w:rsidR="00F06E82">
        <w:t>s for data visualization and processing</w:t>
      </w:r>
    </w:p>
    <w:p w14:paraId="1E68B4C5" w14:textId="47B079AC" w:rsidR="005A2A8F" w:rsidRDefault="00A004B9" w:rsidP="008B66EE">
      <w:pPr>
        <w:pStyle w:val="ListParagraph"/>
        <w:numPr>
          <w:ilvl w:val="0"/>
          <w:numId w:val="8"/>
        </w:numPr>
      </w:pPr>
      <w:r>
        <w:t xml:space="preserve">Modular </w:t>
      </w:r>
      <w:r w:rsidR="0026246F">
        <w:t>expansion</w:t>
      </w:r>
    </w:p>
    <w:p w14:paraId="12F4915F" w14:textId="28F58F3F" w:rsidR="00DD3E9D" w:rsidRDefault="00DD3E9D" w:rsidP="00E12C67">
      <w:pPr>
        <w:pStyle w:val="Heading2"/>
      </w:pPr>
      <w:bookmarkStart w:id="77" w:name="_Toc24395606"/>
      <w:r>
        <w:t>User Characteristics</w:t>
      </w:r>
      <w:bookmarkEnd w:id="77"/>
    </w:p>
    <w:p w14:paraId="6F851D6E" w14:textId="12698E69" w:rsidR="001B21F7" w:rsidRDefault="006B4541" w:rsidP="008914A1">
      <w:pPr>
        <w:ind w:firstLine="576"/>
      </w:pPr>
      <w:r>
        <w:t>This section identifies</w:t>
      </w:r>
      <w:r w:rsidR="00332806">
        <w:t xml:space="preserve"> and describes the </w:t>
      </w:r>
      <w:r w:rsidR="006B6312">
        <w:t>user types Chariot is designed for.</w:t>
      </w:r>
    </w:p>
    <w:p w14:paraId="0B58389F" w14:textId="0CBCC133" w:rsidR="006B6312" w:rsidRPr="008B50A0" w:rsidRDefault="0080676F" w:rsidP="009442F4">
      <w:pPr>
        <w:pStyle w:val="Heading3"/>
      </w:pPr>
      <w:bookmarkStart w:id="78" w:name="_Toc24222550"/>
      <w:bookmarkStart w:id="79" w:name="_Toc24225202"/>
      <w:bookmarkStart w:id="80" w:name="_Toc24225338"/>
      <w:bookmarkStart w:id="81" w:name="_Toc24308050"/>
      <w:bookmarkStart w:id="82" w:name="_Toc24309409"/>
      <w:bookmarkStart w:id="83" w:name="_Toc24395607"/>
      <w:r>
        <w:rPr>
          <w:b w:val="0"/>
          <w:bCs w:val="0"/>
        </w:rPr>
        <w:t>Technical</w:t>
      </w:r>
      <w:r w:rsidR="006B6312" w:rsidRPr="009442F4">
        <w:rPr>
          <w:b w:val="0"/>
          <w:bCs w:val="0"/>
        </w:rPr>
        <w:t xml:space="preserve"> – A user with technical familiarity with the system and its underlying code. They will have the knowledge to add or improve data models and IoT drivers for use by Chariot.</w:t>
      </w:r>
      <w:bookmarkEnd w:id="78"/>
      <w:bookmarkEnd w:id="79"/>
      <w:bookmarkEnd w:id="80"/>
      <w:bookmarkEnd w:id="81"/>
      <w:bookmarkEnd w:id="82"/>
      <w:bookmarkEnd w:id="83"/>
    </w:p>
    <w:p w14:paraId="2AACD565" w14:textId="491983A3" w:rsidR="006B6312" w:rsidRPr="008B50A0" w:rsidRDefault="0080676F" w:rsidP="009442F4">
      <w:pPr>
        <w:pStyle w:val="Heading3"/>
      </w:pPr>
      <w:bookmarkStart w:id="84" w:name="_Toc24222551"/>
      <w:bookmarkStart w:id="85" w:name="_Toc24225203"/>
      <w:bookmarkStart w:id="86" w:name="_Toc24225339"/>
      <w:bookmarkStart w:id="87" w:name="_Toc24308051"/>
      <w:bookmarkStart w:id="88" w:name="_Toc24309410"/>
      <w:bookmarkStart w:id="89" w:name="_Toc24395608"/>
      <w:r>
        <w:rPr>
          <w:b w:val="0"/>
          <w:bCs w:val="0"/>
        </w:rPr>
        <w:t>Non-technical</w:t>
      </w:r>
      <w:r w:rsidR="006B6312" w:rsidRPr="009442F4">
        <w:rPr>
          <w:b w:val="0"/>
          <w:bCs w:val="0"/>
        </w:rPr>
        <w:t xml:space="preserve"> – This user does not need to interact with the system on a deep technical level. They use existing modules rather than creating their own with a focus on the final collected data</w:t>
      </w:r>
      <w:r w:rsidR="68421B92" w:rsidRPr="009442F4">
        <w:rPr>
          <w:b w:val="0"/>
          <w:bCs w:val="0"/>
        </w:rPr>
        <w:t>.</w:t>
      </w:r>
      <w:bookmarkEnd w:id="84"/>
      <w:bookmarkEnd w:id="85"/>
      <w:bookmarkEnd w:id="86"/>
      <w:bookmarkEnd w:id="87"/>
      <w:bookmarkEnd w:id="88"/>
      <w:bookmarkEnd w:id="89"/>
    </w:p>
    <w:p w14:paraId="731A32A4" w14:textId="558A154B" w:rsidR="009F5957" w:rsidRDefault="009F5957">
      <w:r>
        <w:br w:type="page"/>
      </w:r>
    </w:p>
    <w:p w14:paraId="2D5FB6E3" w14:textId="77777777" w:rsidR="68421B92" w:rsidRDefault="68421B92"/>
    <w:p w14:paraId="4B799498" w14:textId="77777777" w:rsidR="00DD3E9D" w:rsidRDefault="00DD3E9D" w:rsidP="00E12C67">
      <w:pPr>
        <w:pStyle w:val="Heading1"/>
      </w:pPr>
      <w:bookmarkStart w:id="90" w:name="_Toc24395609"/>
      <w:r>
        <w:t>Specific Requirements</w:t>
      </w:r>
      <w:bookmarkEnd w:id="90"/>
    </w:p>
    <w:p w14:paraId="1FBD6535" w14:textId="67BD8EEA" w:rsidR="00E40DF4" w:rsidRDefault="00FE5133" w:rsidP="00E40DF4">
      <w:r>
        <w:t xml:space="preserve">The below table describes </w:t>
      </w:r>
      <w:r w:rsidR="003C4431">
        <w:t>the priorities of each requirement.</w:t>
      </w:r>
    </w:p>
    <w:tbl>
      <w:tblPr>
        <w:tblStyle w:val="TableGrid"/>
        <w:tblW w:w="0" w:type="auto"/>
        <w:tblLook w:val="04A0" w:firstRow="1" w:lastRow="0" w:firstColumn="1" w:lastColumn="0" w:noHBand="0" w:noVBand="1"/>
      </w:tblPr>
      <w:tblGrid>
        <w:gridCol w:w="1435"/>
        <w:gridCol w:w="7915"/>
      </w:tblGrid>
      <w:tr w:rsidR="005859AA" w14:paraId="3C106217" w14:textId="77777777" w:rsidTr="00005C40">
        <w:trPr>
          <w:trHeight w:val="332"/>
        </w:trPr>
        <w:tc>
          <w:tcPr>
            <w:tcW w:w="1435" w:type="dxa"/>
          </w:tcPr>
          <w:p w14:paraId="1EFB39B6" w14:textId="3CFC15C5" w:rsidR="005859AA" w:rsidRPr="00090768" w:rsidRDefault="00090768" w:rsidP="00005C40">
            <w:pPr>
              <w:jc w:val="center"/>
              <w:rPr>
                <w:b/>
                <w:bCs/>
              </w:rPr>
            </w:pPr>
            <w:r>
              <w:rPr>
                <w:b/>
                <w:bCs/>
              </w:rPr>
              <w:t>Priority</w:t>
            </w:r>
          </w:p>
        </w:tc>
        <w:tc>
          <w:tcPr>
            <w:tcW w:w="7915" w:type="dxa"/>
          </w:tcPr>
          <w:p w14:paraId="26E1B603" w14:textId="74FE8D97" w:rsidR="005859AA" w:rsidRPr="00090768" w:rsidRDefault="00090768" w:rsidP="00005C40">
            <w:pPr>
              <w:jc w:val="center"/>
              <w:rPr>
                <w:b/>
                <w:bCs/>
              </w:rPr>
            </w:pPr>
            <w:r>
              <w:rPr>
                <w:b/>
                <w:bCs/>
              </w:rPr>
              <w:t>Description</w:t>
            </w:r>
          </w:p>
        </w:tc>
      </w:tr>
      <w:tr w:rsidR="00D06467" w14:paraId="1B064A53" w14:textId="77777777" w:rsidTr="005A3479">
        <w:trPr>
          <w:trHeight w:val="638"/>
        </w:trPr>
        <w:tc>
          <w:tcPr>
            <w:tcW w:w="1435" w:type="dxa"/>
          </w:tcPr>
          <w:p w14:paraId="5B8FCD64" w14:textId="7C970F10" w:rsidR="00D06467" w:rsidRPr="004A3D46" w:rsidRDefault="00D06467" w:rsidP="00005C40">
            <w:pPr>
              <w:jc w:val="center"/>
              <w:rPr>
                <w:b/>
                <w:bCs/>
              </w:rPr>
            </w:pPr>
            <w:r>
              <w:rPr>
                <w:b/>
                <w:bCs/>
              </w:rPr>
              <w:t>Essential</w:t>
            </w:r>
          </w:p>
        </w:tc>
        <w:tc>
          <w:tcPr>
            <w:tcW w:w="7915" w:type="dxa"/>
          </w:tcPr>
          <w:p w14:paraId="36C768A5" w14:textId="0C3DF499" w:rsidR="00D06467" w:rsidRDefault="00D06467" w:rsidP="00041151">
            <w:r>
              <w:t>A requirement that is necessary for the final product to perform to stakeholder expectations.</w:t>
            </w:r>
          </w:p>
        </w:tc>
      </w:tr>
      <w:tr w:rsidR="00ED2E4B" w14:paraId="5A644743" w14:textId="77777777" w:rsidTr="005A3479">
        <w:trPr>
          <w:trHeight w:val="692"/>
        </w:trPr>
        <w:tc>
          <w:tcPr>
            <w:tcW w:w="1435" w:type="dxa"/>
          </w:tcPr>
          <w:p w14:paraId="5B5E1776" w14:textId="006525FE" w:rsidR="00ED2E4B" w:rsidRPr="004A3D46" w:rsidRDefault="00ED2E4B" w:rsidP="00005C40">
            <w:pPr>
              <w:jc w:val="center"/>
              <w:rPr>
                <w:b/>
                <w:bCs/>
              </w:rPr>
            </w:pPr>
            <w:r>
              <w:rPr>
                <w:b/>
                <w:bCs/>
              </w:rPr>
              <w:t>High</w:t>
            </w:r>
          </w:p>
        </w:tc>
        <w:tc>
          <w:tcPr>
            <w:tcW w:w="7915" w:type="dxa"/>
          </w:tcPr>
          <w:p w14:paraId="43B6E461" w14:textId="2641E70A" w:rsidR="00ED2E4B" w:rsidRDefault="00ED2E4B" w:rsidP="00041151">
            <w:r>
              <w:t>A requirement that is not required but will significantly improve the quality of the final product. Will be added after Essential requirements, time permitting.</w:t>
            </w:r>
          </w:p>
        </w:tc>
      </w:tr>
      <w:tr w:rsidR="005A3479" w14:paraId="03099ACB" w14:textId="77777777" w:rsidTr="005A3479">
        <w:trPr>
          <w:trHeight w:val="683"/>
        </w:trPr>
        <w:tc>
          <w:tcPr>
            <w:tcW w:w="1435" w:type="dxa"/>
          </w:tcPr>
          <w:p w14:paraId="540EB001" w14:textId="02EC5519" w:rsidR="005A3479" w:rsidRPr="004A3D46" w:rsidRDefault="005A3479" w:rsidP="00005C40">
            <w:pPr>
              <w:jc w:val="center"/>
              <w:rPr>
                <w:b/>
                <w:bCs/>
              </w:rPr>
            </w:pPr>
            <w:r>
              <w:rPr>
                <w:b/>
                <w:bCs/>
              </w:rPr>
              <w:t>Low</w:t>
            </w:r>
          </w:p>
        </w:tc>
        <w:tc>
          <w:tcPr>
            <w:tcW w:w="7915" w:type="dxa"/>
          </w:tcPr>
          <w:p w14:paraId="5282E7F6" w14:textId="6042C0EC" w:rsidR="005A3479" w:rsidRDefault="005A3479" w:rsidP="00041151">
            <w:r>
              <w:t>A requirement that offers minor improvements to the final product. Will be added after High requirements, time permitting.</w:t>
            </w:r>
          </w:p>
        </w:tc>
      </w:tr>
    </w:tbl>
    <w:p w14:paraId="43BD2B4C" w14:textId="515082F7" w:rsidR="1753223E" w:rsidRDefault="1753223E"/>
    <w:p w14:paraId="0488C129" w14:textId="77777777" w:rsidR="009F5957" w:rsidRDefault="009F5957" w:rsidP="00DA43CF">
      <w:pPr>
        <w:pStyle w:val="Heading3"/>
        <w:numPr>
          <w:ilvl w:val="0"/>
          <w:numId w:val="0"/>
        </w:numPr>
        <w:rPr>
          <w:b w:val="0"/>
        </w:rPr>
      </w:pPr>
    </w:p>
    <w:p w14:paraId="4304B8EC" w14:textId="4982170F" w:rsidR="009F5957" w:rsidRPr="008B50A0" w:rsidRDefault="009F5957" w:rsidP="009442F4">
      <w:pPr>
        <w:pStyle w:val="Heading2"/>
      </w:pPr>
      <w:bookmarkStart w:id="91" w:name="_Toc24395610"/>
      <w:r>
        <w:t>Functional Requirements</w:t>
      </w:r>
      <w:bookmarkEnd w:id="91"/>
    </w:p>
    <w:p w14:paraId="342C44C4" w14:textId="6F54307A" w:rsidR="002E6D2E" w:rsidRPr="00DA43CF" w:rsidRDefault="009F5957" w:rsidP="00DA43CF">
      <w:pPr>
        <w:pStyle w:val="Heading3"/>
        <w:numPr>
          <w:ilvl w:val="0"/>
          <w:numId w:val="0"/>
        </w:numPr>
      </w:pPr>
      <w:bookmarkStart w:id="92" w:name="_Toc24395611"/>
      <w:r>
        <w:t>F</w:t>
      </w:r>
      <w:r w:rsidR="00DA43CF">
        <w:t>R</w:t>
      </w:r>
      <w:r w:rsidR="00593090">
        <w:t>1</w:t>
      </w:r>
      <w:r w:rsidR="00DA43CF">
        <w:t xml:space="preserve"> </w:t>
      </w:r>
      <w:r w:rsidR="00DA43CF" w:rsidRPr="00DA43CF">
        <w:t>–</w:t>
      </w:r>
      <w:r w:rsidR="00DA43CF">
        <w:t xml:space="preserve"> </w:t>
      </w:r>
      <w:r w:rsidR="002E6D2E" w:rsidRPr="00DA43CF">
        <w:t>Installation</w:t>
      </w:r>
      <w:bookmarkEnd w:id="92"/>
    </w:p>
    <w:p w14:paraId="2156DDD5" w14:textId="77777777" w:rsidR="002E6D2E" w:rsidRPr="009442F4" w:rsidRDefault="002E6D2E" w:rsidP="00DA43CF">
      <w:pPr>
        <w:rPr>
          <w:b/>
          <w:bCs/>
        </w:rPr>
      </w:pPr>
      <w:r w:rsidRPr="009442F4">
        <w:rPr>
          <w:b/>
          <w:bCs/>
        </w:rPr>
        <w:t>Priority: Essential</w:t>
      </w:r>
    </w:p>
    <w:p w14:paraId="1C890AEC" w14:textId="77777777" w:rsidR="002E6D2E" w:rsidRPr="009442F4" w:rsidRDefault="002E6D2E" w:rsidP="00DA43CF">
      <w:pPr>
        <w:rPr>
          <w:b/>
          <w:bCs/>
        </w:rPr>
      </w:pPr>
      <w:r w:rsidRPr="009442F4">
        <w:rPr>
          <w:b/>
          <w:bCs/>
        </w:rPr>
        <w:t>Target User: All</w:t>
      </w:r>
    </w:p>
    <w:p w14:paraId="2B96304A" w14:textId="2C8F0A48" w:rsidR="008C63A1" w:rsidRPr="009442F4" w:rsidDel="009E3746" w:rsidRDefault="00404CD5" w:rsidP="009442F4">
      <w:pPr>
        <w:rPr>
          <w:b/>
          <w:sz w:val="28"/>
          <w:szCs w:val="28"/>
        </w:rPr>
      </w:pPr>
      <w:r>
        <w:t xml:space="preserve">Chariot shall </w:t>
      </w:r>
      <w:r w:rsidR="00003130">
        <w:t xml:space="preserve">have a single </w:t>
      </w:r>
      <w:r w:rsidR="00A33D71">
        <w:t xml:space="preserve">program </w:t>
      </w:r>
      <w:r w:rsidR="00D22647">
        <w:t>install all components of the system to a computer.</w:t>
      </w:r>
    </w:p>
    <w:p w14:paraId="6D2529C3" w14:textId="77777777" w:rsidR="00F149FF" w:rsidRDefault="00F149FF">
      <w:pPr>
        <w:rPr>
          <w:b/>
          <w:bCs/>
          <w:sz w:val="28"/>
          <w:szCs w:val="28"/>
        </w:rPr>
      </w:pPr>
    </w:p>
    <w:p w14:paraId="4DDE3BD4" w14:textId="11459BCF" w:rsidR="000F5F8D" w:rsidRPr="00DA43CF" w:rsidRDefault="00DA43CF" w:rsidP="00DA43CF">
      <w:pPr>
        <w:pStyle w:val="Heading3"/>
        <w:numPr>
          <w:ilvl w:val="0"/>
          <w:numId w:val="0"/>
        </w:numPr>
      </w:pPr>
      <w:bookmarkStart w:id="93" w:name="_Toc24395612"/>
      <w:r>
        <w:t>FR</w:t>
      </w:r>
      <w:r w:rsidR="00593090">
        <w:t>2</w:t>
      </w:r>
      <w:r>
        <w:t xml:space="preserve"> </w:t>
      </w:r>
      <w:r w:rsidRPr="00DA43CF">
        <w:t>–</w:t>
      </w:r>
      <w:r>
        <w:t xml:space="preserve"> </w:t>
      </w:r>
      <w:r w:rsidR="003B1853">
        <w:t>Running Chariot</w:t>
      </w:r>
      <w:bookmarkEnd w:id="93"/>
    </w:p>
    <w:p w14:paraId="61AA18A5" w14:textId="53B0F6C2" w:rsidR="000F5F8D" w:rsidRPr="009442F4" w:rsidRDefault="000F5F8D" w:rsidP="000F5F8D">
      <w:pPr>
        <w:rPr>
          <w:b/>
          <w:bCs/>
        </w:rPr>
      </w:pPr>
      <w:r w:rsidRPr="009442F4">
        <w:rPr>
          <w:b/>
          <w:bCs/>
        </w:rPr>
        <w:t xml:space="preserve">Priority: </w:t>
      </w:r>
      <w:r w:rsidR="00277134">
        <w:rPr>
          <w:b/>
          <w:bCs/>
        </w:rPr>
        <w:t>Essential</w:t>
      </w:r>
    </w:p>
    <w:p w14:paraId="5580499B" w14:textId="1EE5A96D" w:rsidR="000F5F8D" w:rsidRPr="009442F4" w:rsidRDefault="000F5F8D" w:rsidP="000F5F8D">
      <w:pPr>
        <w:rPr>
          <w:b/>
          <w:bCs/>
        </w:rPr>
      </w:pPr>
      <w:r w:rsidRPr="009442F4">
        <w:rPr>
          <w:b/>
          <w:bCs/>
        </w:rPr>
        <w:t>Target User: All</w:t>
      </w:r>
    </w:p>
    <w:p w14:paraId="2B13610C" w14:textId="5ED7EBBC" w:rsidR="00865EE0" w:rsidRPr="000F5F8D" w:rsidRDefault="41A29C36" w:rsidP="000F5F8D">
      <w:r>
        <w:t xml:space="preserve">Upon system startup, Chariot shall prompt for the user to login, </w:t>
      </w:r>
      <w:r w:rsidRPr="41A29C36">
        <w:rPr>
          <w:b/>
          <w:bCs/>
        </w:rPr>
        <w:t>See FR3</w:t>
      </w:r>
      <w:r>
        <w:t xml:space="preserve">, and then display </w:t>
      </w:r>
      <w:r w:rsidR="0077404A">
        <w:t>a welcome screen.</w:t>
      </w:r>
    </w:p>
    <w:p w14:paraId="16D3BECB" w14:textId="77777777" w:rsidR="009F5957" w:rsidRDefault="009F5957">
      <w:pPr>
        <w:rPr>
          <w:b/>
          <w:bCs/>
          <w:sz w:val="28"/>
          <w:szCs w:val="28"/>
        </w:rPr>
      </w:pPr>
      <w:r>
        <w:br w:type="page"/>
      </w:r>
    </w:p>
    <w:p w14:paraId="6ED6688D" w14:textId="58D054E3" w:rsidR="00DA38CE" w:rsidRPr="00DA43CF" w:rsidRDefault="00DA43CF" w:rsidP="00DA43CF">
      <w:pPr>
        <w:pStyle w:val="Heading3"/>
        <w:numPr>
          <w:ilvl w:val="0"/>
          <w:numId w:val="0"/>
        </w:numPr>
      </w:pPr>
      <w:bookmarkStart w:id="94" w:name="_Toc24395613"/>
      <w:r>
        <w:t>FR</w:t>
      </w:r>
      <w:r w:rsidR="00593090">
        <w:t>3</w:t>
      </w:r>
      <w:r w:rsidR="004A771A">
        <w:t xml:space="preserve"> </w:t>
      </w:r>
      <w:r w:rsidR="004A771A" w:rsidRPr="00DA43CF">
        <w:t>–</w:t>
      </w:r>
      <w:r w:rsidR="004A771A">
        <w:t xml:space="preserve"> </w:t>
      </w:r>
      <w:bookmarkEnd w:id="94"/>
      <w:r w:rsidR="00A550DA">
        <w:t>Authentication</w:t>
      </w:r>
    </w:p>
    <w:p w14:paraId="3275C9F5" w14:textId="251A4323" w:rsidR="00DA38CE" w:rsidRPr="009442F4" w:rsidRDefault="00DA38CE" w:rsidP="00DA38CE">
      <w:pPr>
        <w:rPr>
          <w:b/>
          <w:bCs/>
        </w:rPr>
      </w:pPr>
      <w:r w:rsidRPr="009442F4">
        <w:rPr>
          <w:b/>
          <w:bCs/>
        </w:rPr>
        <w:t xml:space="preserve">Priority: </w:t>
      </w:r>
      <w:r w:rsidR="008B66EE" w:rsidRPr="009442F4">
        <w:rPr>
          <w:b/>
          <w:bCs/>
        </w:rPr>
        <w:t>High</w:t>
      </w:r>
    </w:p>
    <w:p w14:paraId="6BD182A9" w14:textId="77777777" w:rsidR="00DA38CE" w:rsidRPr="009442F4" w:rsidRDefault="00DA38CE" w:rsidP="00DA38CE">
      <w:pPr>
        <w:rPr>
          <w:b/>
          <w:bCs/>
        </w:rPr>
      </w:pPr>
      <w:r w:rsidRPr="009442F4">
        <w:rPr>
          <w:b/>
          <w:bCs/>
        </w:rPr>
        <w:t>Target User: All</w:t>
      </w:r>
    </w:p>
    <w:p w14:paraId="62A62474" w14:textId="7A4AD1E2" w:rsidR="009F5957" w:rsidRDefault="000F5F8D">
      <w:r>
        <w:t xml:space="preserve">Chariot shall </w:t>
      </w:r>
      <w:r w:rsidR="00332495">
        <w:t xml:space="preserve">have an authentication system </w:t>
      </w:r>
      <w:r w:rsidR="00451395">
        <w:t>for the management of user access.</w:t>
      </w:r>
    </w:p>
    <w:p w14:paraId="2362C6F6" w14:textId="77777777" w:rsidR="00DF45BE" w:rsidRDefault="00DF45BE">
      <w:pPr>
        <w:rPr>
          <w:b/>
          <w:bCs/>
          <w:sz w:val="28"/>
          <w:szCs w:val="28"/>
        </w:rPr>
      </w:pPr>
    </w:p>
    <w:p w14:paraId="16DF711C" w14:textId="1C40C3C2" w:rsidR="00F15BEC" w:rsidRDefault="00F15BEC" w:rsidP="002F2084">
      <w:pPr>
        <w:pStyle w:val="Heading3"/>
        <w:numPr>
          <w:ilvl w:val="0"/>
          <w:numId w:val="0"/>
        </w:numPr>
      </w:pPr>
      <w:bookmarkStart w:id="95" w:name="_Toc24395615"/>
      <w:r>
        <w:t>Network Management</w:t>
      </w:r>
      <w:bookmarkEnd w:id="95"/>
    </w:p>
    <w:p w14:paraId="42C0E5E3" w14:textId="503727F1" w:rsidR="00F15BEC" w:rsidRDefault="00F15BEC" w:rsidP="00074CA1">
      <w:r>
        <w:t>The following requirements indicate how Chariot manages</w:t>
      </w:r>
      <w:r w:rsidR="00A27781">
        <w:t xml:space="preserve"> IoT </w:t>
      </w:r>
      <w:r w:rsidR="00E23C58">
        <w:t>networks</w:t>
      </w:r>
      <w:r w:rsidR="00A165D6">
        <w:t>, the collection</w:t>
      </w:r>
      <w:r w:rsidR="00EE0DF3">
        <w:t>s of IoT Devices.</w:t>
      </w:r>
    </w:p>
    <w:p w14:paraId="0749675E" w14:textId="77777777" w:rsidR="00593090" w:rsidRPr="00F15BEC" w:rsidRDefault="00593090" w:rsidP="009442F4"/>
    <w:p w14:paraId="77082241" w14:textId="2774C914" w:rsidR="00E23C58" w:rsidRPr="00DA43CF" w:rsidRDefault="008C6441" w:rsidP="009442F4">
      <w:pPr>
        <w:pStyle w:val="Heading3"/>
        <w:numPr>
          <w:ilvl w:val="0"/>
          <w:numId w:val="0"/>
        </w:numPr>
      </w:pPr>
      <w:bookmarkStart w:id="96" w:name="_Toc24395616"/>
      <w:r>
        <w:t>FR</w:t>
      </w:r>
      <w:r w:rsidR="008239C6">
        <w:t>4</w:t>
      </w:r>
      <w:r>
        <w:t xml:space="preserve"> </w:t>
      </w:r>
      <w:r w:rsidRPr="00DA43CF">
        <w:t>–</w:t>
      </w:r>
      <w:r>
        <w:t xml:space="preserve"> </w:t>
      </w:r>
      <w:bookmarkEnd w:id="96"/>
      <w:r w:rsidR="00A85B36">
        <w:t>Networks</w:t>
      </w:r>
    </w:p>
    <w:p w14:paraId="276C3E2F" w14:textId="77777777" w:rsidR="00E23C58" w:rsidRPr="009442F4" w:rsidRDefault="00E23C58" w:rsidP="00613B41">
      <w:pPr>
        <w:rPr>
          <w:b/>
          <w:bCs/>
        </w:rPr>
      </w:pPr>
      <w:r w:rsidRPr="009442F4">
        <w:rPr>
          <w:b/>
          <w:bCs/>
        </w:rPr>
        <w:t>Priority: Essential</w:t>
      </w:r>
    </w:p>
    <w:p w14:paraId="7E9A68A9" w14:textId="3BFB1478" w:rsidR="00E23C58" w:rsidRPr="009442F4" w:rsidRDefault="00E23C58" w:rsidP="00E23C58">
      <w:pPr>
        <w:rPr>
          <w:b/>
          <w:bCs/>
        </w:rPr>
      </w:pPr>
      <w:r w:rsidRPr="009442F4">
        <w:rPr>
          <w:b/>
          <w:bCs/>
        </w:rPr>
        <w:t>Target User: All</w:t>
      </w:r>
    </w:p>
    <w:p w14:paraId="2A4D2114" w14:textId="54719616" w:rsidR="005C4CB1" w:rsidRPr="005C4CB1" w:rsidRDefault="000F5F8D" w:rsidP="005C4CB1">
      <w:r>
        <w:t xml:space="preserve">Chariot shall </w:t>
      </w:r>
      <w:r w:rsidR="001F01E4">
        <w:t xml:space="preserve">group IoT devices into heterogeneous collections called networks. </w:t>
      </w:r>
      <w:r w:rsidR="00065290">
        <w:t xml:space="preserve">Each network will have configuration </w:t>
      </w:r>
      <w:r w:rsidR="00D0699B">
        <w:t xml:space="preserve">information for </w:t>
      </w:r>
      <w:r w:rsidR="00507017">
        <w:t>its</w:t>
      </w:r>
      <w:r w:rsidR="00D0699B">
        <w:t xml:space="preserve"> devices and data collection.</w:t>
      </w:r>
    </w:p>
    <w:p w14:paraId="63FF4F26" w14:textId="16A50C32" w:rsidR="17F95497" w:rsidRDefault="17F95497"/>
    <w:p w14:paraId="4E852579" w14:textId="6DA88687" w:rsidR="007C2244" w:rsidRPr="00DA43CF" w:rsidRDefault="007C2244" w:rsidP="007E54B7">
      <w:pPr>
        <w:pStyle w:val="Heading4"/>
        <w:numPr>
          <w:ilvl w:val="0"/>
          <w:numId w:val="0"/>
        </w:numPr>
        <w:ind w:left="864" w:hanging="864"/>
      </w:pPr>
      <w:r>
        <w:t>FR</w:t>
      </w:r>
      <w:r w:rsidR="00E068E7">
        <w:t>5</w:t>
      </w:r>
      <w:r>
        <w:t xml:space="preserve"> </w:t>
      </w:r>
      <w:r w:rsidRPr="00DA43CF">
        <w:t>–</w:t>
      </w:r>
      <w:r>
        <w:t xml:space="preserve"> </w:t>
      </w:r>
      <w:r w:rsidR="000C0035">
        <w:t>Manage Networks</w:t>
      </w:r>
    </w:p>
    <w:p w14:paraId="64FB8273" w14:textId="77777777" w:rsidR="007C2244" w:rsidRPr="00ED687A" w:rsidRDefault="007C2244" w:rsidP="007E54B7">
      <w:pPr>
        <w:rPr>
          <w:b/>
          <w:bCs/>
        </w:rPr>
      </w:pPr>
      <w:r w:rsidRPr="00ED687A">
        <w:rPr>
          <w:b/>
          <w:bCs/>
        </w:rPr>
        <w:t>Priority: Essential</w:t>
      </w:r>
    </w:p>
    <w:p w14:paraId="1FC85A69" w14:textId="605D73B9" w:rsidR="007C2244" w:rsidRPr="00ED687A" w:rsidRDefault="007C2244" w:rsidP="007E54B7">
      <w:pPr>
        <w:rPr>
          <w:b/>
          <w:bCs/>
        </w:rPr>
      </w:pPr>
      <w:r w:rsidRPr="00ED687A">
        <w:rPr>
          <w:b/>
          <w:bCs/>
        </w:rPr>
        <w:t>Target User: All</w:t>
      </w:r>
    </w:p>
    <w:p w14:paraId="32B1CD6E" w14:textId="591F1EBD" w:rsidR="007C2244" w:rsidRDefault="00D23677" w:rsidP="007E54B7">
      <w:r>
        <w:t>Users shall be able to manage connected network</w:t>
      </w:r>
      <w:r w:rsidR="00894CE9">
        <w:t>s, allowing them to view devices in a network, and edit the configurations of said devices</w:t>
      </w:r>
      <w:r w:rsidR="002F374B">
        <w:t xml:space="preserve"> and the collection parameters of the network.</w:t>
      </w:r>
    </w:p>
    <w:p w14:paraId="5DC2731B" w14:textId="1AD16616" w:rsidR="00E756D6" w:rsidRDefault="00E756D6">
      <w:pPr>
        <w:rPr>
          <w:b/>
          <w:bCs/>
          <w:sz w:val="28"/>
          <w:szCs w:val="28"/>
        </w:rPr>
      </w:pPr>
    </w:p>
    <w:p w14:paraId="53E12FA6" w14:textId="60838627" w:rsidR="003E13BD" w:rsidRDefault="00C9096B" w:rsidP="003E13BD">
      <w:pPr>
        <w:pStyle w:val="Heading3"/>
        <w:numPr>
          <w:ilvl w:val="0"/>
          <w:numId w:val="0"/>
        </w:numPr>
      </w:pPr>
      <w:bookmarkStart w:id="97" w:name="_Toc24395617"/>
      <w:r>
        <w:t>FR</w:t>
      </w:r>
      <w:r w:rsidR="00E068E7">
        <w:t>6</w:t>
      </w:r>
      <w:r>
        <w:t xml:space="preserve"> </w:t>
      </w:r>
      <w:r w:rsidRPr="00DA43CF">
        <w:t>–</w:t>
      </w:r>
      <w:r w:rsidR="003E13BD">
        <w:t xml:space="preserve"> Network Initialization</w:t>
      </w:r>
      <w:bookmarkEnd w:id="97"/>
    </w:p>
    <w:p w14:paraId="3F0079C6" w14:textId="3D03BFC8" w:rsidR="002E6D2E" w:rsidRPr="009442F4" w:rsidRDefault="002E6D2E" w:rsidP="00613B41">
      <w:pPr>
        <w:rPr>
          <w:b/>
          <w:bCs/>
        </w:rPr>
      </w:pPr>
      <w:r w:rsidRPr="009442F4">
        <w:rPr>
          <w:b/>
          <w:bCs/>
        </w:rPr>
        <w:t>Priority: Essential</w:t>
      </w:r>
    </w:p>
    <w:p w14:paraId="104C6E2F" w14:textId="77777777" w:rsidR="002E6D2E" w:rsidRPr="009442F4" w:rsidRDefault="002E6D2E" w:rsidP="002E6D2E">
      <w:pPr>
        <w:rPr>
          <w:b/>
          <w:bCs/>
        </w:rPr>
      </w:pPr>
      <w:r w:rsidRPr="009442F4">
        <w:rPr>
          <w:b/>
          <w:bCs/>
        </w:rPr>
        <w:t>Target User: All</w:t>
      </w:r>
    </w:p>
    <w:p w14:paraId="155E6A88" w14:textId="186694CF" w:rsidR="000F5F8D" w:rsidRDefault="00C84D7C" w:rsidP="000F5F8D">
      <w:r>
        <w:t xml:space="preserve">A user shall be able </w:t>
      </w:r>
      <w:r w:rsidR="00C97376">
        <w:t>to create new networks of IoT de</w:t>
      </w:r>
      <w:r w:rsidR="009A2583">
        <w:t>vices</w:t>
      </w:r>
      <w:r w:rsidR="003364B0">
        <w:t>.</w:t>
      </w:r>
      <w:r w:rsidR="00D461A6">
        <w:t xml:space="preserve"> When adding devices to the network, a user will have to either </w:t>
      </w:r>
      <w:r w:rsidR="006146C7">
        <w:t xml:space="preserve">manually configure </w:t>
      </w:r>
      <w:r w:rsidR="00A04699">
        <w:t>or load a pre-existing configuration file.</w:t>
      </w:r>
    </w:p>
    <w:p w14:paraId="120D3961" w14:textId="2AEDC1F7" w:rsidR="00865EE0" w:rsidRDefault="00865EE0">
      <w:pPr>
        <w:rPr>
          <w:b/>
          <w:bCs/>
          <w:sz w:val="28"/>
          <w:szCs w:val="28"/>
        </w:rPr>
      </w:pPr>
    </w:p>
    <w:p w14:paraId="5734FBD5" w14:textId="77777777" w:rsidR="00E03005" w:rsidRDefault="00E03005" w:rsidP="009442F4">
      <w:pPr>
        <w:pStyle w:val="Heading3"/>
        <w:numPr>
          <w:ilvl w:val="0"/>
          <w:numId w:val="0"/>
        </w:numPr>
      </w:pPr>
      <w:bookmarkStart w:id="98" w:name="_Toc24395618"/>
    </w:p>
    <w:p w14:paraId="53564597" w14:textId="7DEC1FCB" w:rsidR="004741A0" w:rsidRPr="00C26240" w:rsidRDefault="00C9096B" w:rsidP="009442F4">
      <w:pPr>
        <w:pStyle w:val="Heading3"/>
        <w:numPr>
          <w:ilvl w:val="0"/>
          <w:numId w:val="0"/>
        </w:numPr>
      </w:pPr>
      <w:r>
        <w:t>FR</w:t>
      </w:r>
      <w:r w:rsidR="0071353F">
        <w:t>7</w:t>
      </w:r>
      <w:r>
        <w:t xml:space="preserve"> </w:t>
      </w:r>
      <w:r w:rsidRPr="00DA43CF">
        <w:t>–</w:t>
      </w:r>
      <w:r w:rsidR="00613B41">
        <w:t xml:space="preserve"> Network Deletion</w:t>
      </w:r>
      <w:bookmarkEnd w:id="98"/>
    </w:p>
    <w:p w14:paraId="2FB8992F" w14:textId="77777777" w:rsidR="004741A0" w:rsidRPr="009442F4" w:rsidRDefault="004741A0" w:rsidP="004741A0">
      <w:pPr>
        <w:rPr>
          <w:b/>
          <w:bCs/>
        </w:rPr>
      </w:pPr>
      <w:r w:rsidRPr="009442F4">
        <w:rPr>
          <w:b/>
          <w:bCs/>
        </w:rPr>
        <w:t>Priority: Essential</w:t>
      </w:r>
    </w:p>
    <w:p w14:paraId="57D9660E" w14:textId="77777777" w:rsidR="004741A0" w:rsidRPr="009442F4" w:rsidRDefault="004741A0" w:rsidP="004741A0">
      <w:pPr>
        <w:rPr>
          <w:b/>
          <w:bCs/>
        </w:rPr>
      </w:pPr>
      <w:r w:rsidRPr="009442F4">
        <w:rPr>
          <w:b/>
          <w:bCs/>
        </w:rPr>
        <w:t>Target User: All</w:t>
      </w:r>
    </w:p>
    <w:p w14:paraId="12A1ADB2" w14:textId="201CB65C" w:rsidR="009F5957" w:rsidRDefault="001B3018">
      <w:r>
        <w:t>A user shall be able to delete a network from the list of available networks</w:t>
      </w:r>
      <w:r w:rsidR="00A063D6">
        <w:t>,</w:t>
      </w:r>
      <w:r w:rsidR="00667E41">
        <w:t xml:space="preserve"> removing </w:t>
      </w:r>
      <w:r w:rsidR="008A7338">
        <w:t xml:space="preserve">its </w:t>
      </w:r>
      <w:r w:rsidR="00423AC8">
        <w:t>device configurations and data collection parameters from the system.</w:t>
      </w:r>
    </w:p>
    <w:p w14:paraId="7E502E7D" w14:textId="1B334D57" w:rsidR="00074CA1" w:rsidRDefault="00074CA1">
      <w:pPr>
        <w:rPr>
          <w:rFonts w:eastAsiaTheme="majorEastAsia"/>
          <w:b/>
          <w:bCs/>
          <w:sz w:val="28"/>
          <w:szCs w:val="28"/>
        </w:rPr>
      </w:pPr>
    </w:p>
    <w:p w14:paraId="4C0CAADD" w14:textId="45E6F926" w:rsidR="00D90E26" w:rsidRPr="00C26240" w:rsidRDefault="00DA43CF" w:rsidP="009442F4">
      <w:pPr>
        <w:pStyle w:val="Heading3"/>
        <w:numPr>
          <w:ilvl w:val="0"/>
          <w:numId w:val="0"/>
        </w:numPr>
      </w:pPr>
      <w:bookmarkStart w:id="99" w:name="_Toc24395620"/>
      <w:r w:rsidRPr="00C26240">
        <w:t>FR</w:t>
      </w:r>
      <w:r w:rsidR="00473AA0">
        <w:t>8</w:t>
      </w:r>
      <w:r w:rsidRPr="00C26240">
        <w:t xml:space="preserve"> –</w:t>
      </w:r>
      <w:r w:rsidR="004A771A">
        <w:t xml:space="preserve"> </w:t>
      </w:r>
      <w:r w:rsidR="00613B41">
        <w:t>Manage Network Permissions</w:t>
      </w:r>
      <w:bookmarkEnd w:id="99"/>
    </w:p>
    <w:p w14:paraId="1D03AAFE" w14:textId="41739435" w:rsidR="00D90E26" w:rsidRPr="009442F4" w:rsidRDefault="00D90E26" w:rsidP="00D90E26">
      <w:pPr>
        <w:rPr>
          <w:b/>
          <w:bCs/>
        </w:rPr>
      </w:pPr>
      <w:r w:rsidRPr="009442F4">
        <w:rPr>
          <w:b/>
          <w:bCs/>
        </w:rPr>
        <w:t xml:space="preserve">Priority: </w:t>
      </w:r>
      <w:r w:rsidR="209C9486" w:rsidRPr="009442F4">
        <w:rPr>
          <w:b/>
          <w:bCs/>
        </w:rPr>
        <w:t>High</w:t>
      </w:r>
    </w:p>
    <w:p w14:paraId="30C3896C" w14:textId="6A281B2E" w:rsidR="00D90E26" w:rsidRPr="009442F4" w:rsidRDefault="00D90E26" w:rsidP="00D90E26">
      <w:pPr>
        <w:rPr>
          <w:b/>
          <w:bCs/>
        </w:rPr>
      </w:pPr>
      <w:r w:rsidRPr="009442F4">
        <w:rPr>
          <w:b/>
          <w:bCs/>
        </w:rPr>
        <w:t xml:space="preserve">Target User: </w:t>
      </w:r>
      <w:r w:rsidR="0071353F">
        <w:rPr>
          <w:b/>
          <w:bCs/>
        </w:rPr>
        <w:t>Technical</w:t>
      </w:r>
    </w:p>
    <w:p w14:paraId="51AA4B69" w14:textId="2B284C7A" w:rsidR="0006685C" w:rsidRDefault="0071353F" w:rsidP="00D90E26">
      <w:r>
        <w:t xml:space="preserve">A technical user </w:t>
      </w:r>
      <w:r w:rsidR="008E1929">
        <w:t xml:space="preserve">shall be able to </w:t>
      </w:r>
      <w:r w:rsidR="00AA5095">
        <w:t xml:space="preserve">control </w:t>
      </w:r>
      <w:r w:rsidR="004356ED">
        <w:t xml:space="preserve">other </w:t>
      </w:r>
      <w:r w:rsidR="00FE59AF">
        <w:t>users’</w:t>
      </w:r>
      <w:r w:rsidR="004356ED">
        <w:t xml:space="preserve"> access to their owned networks. They can </w:t>
      </w:r>
      <w:r w:rsidR="002538E6">
        <w:t xml:space="preserve">allow or deny other users from </w:t>
      </w:r>
      <w:r w:rsidR="00FE59AF">
        <w:t>editing or using their networks.</w:t>
      </w:r>
    </w:p>
    <w:p w14:paraId="606FB4A2" w14:textId="77777777" w:rsidR="00DE2B0F" w:rsidRDefault="00DE2B0F" w:rsidP="00074CA1"/>
    <w:p w14:paraId="4E215B1E" w14:textId="1276EAAB" w:rsidR="00DE2B0F" w:rsidRDefault="008909A8" w:rsidP="009442F4">
      <w:pPr>
        <w:pStyle w:val="Heading3"/>
        <w:numPr>
          <w:ilvl w:val="0"/>
          <w:numId w:val="0"/>
        </w:numPr>
        <w:ind w:left="720" w:hanging="720"/>
      </w:pPr>
      <w:bookmarkStart w:id="100" w:name="_Toc24395621"/>
      <w:r>
        <w:t>IoT Device Management</w:t>
      </w:r>
      <w:bookmarkEnd w:id="100"/>
    </w:p>
    <w:p w14:paraId="0C3C1A48" w14:textId="03686D90" w:rsidR="008C63A1" w:rsidRDefault="002E6D2E" w:rsidP="00074CA1">
      <w:r>
        <w:t>The following requirements</w:t>
      </w:r>
      <w:r w:rsidR="00AF378F">
        <w:t xml:space="preserve"> indicate how Chariot manages </w:t>
      </w:r>
      <w:r w:rsidR="00CB6252">
        <w:t xml:space="preserve">IoT </w:t>
      </w:r>
      <w:r w:rsidR="00AF378F">
        <w:t>devices on a network.</w:t>
      </w:r>
    </w:p>
    <w:p w14:paraId="583FEE6D" w14:textId="77777777" w:rsidR="00593090" w:rsidRDefault="00593090"/>
    <w:p w14:paraId="10D54DEA" w14:textId="01087035" w:rsidR="00FF3A1B" w:rsidRPr="00DA43CF" w:rsidRDefault="00FF3A1B" w:rsidP="00FF3A1B">
      <w:pPr>
        <w:pStyle w:val="Heading3"/>
        <w:numPr>
          <w:ilvl w:val="0"/>
          <w:numId w:val="0"/>
        </w:numPr>
        <w:ind w:left="720" w:hanging="720"/>
      </w:pPr>
      <w:bookmarkStart w:id="101" w:name="_Toc24395622"/>
      <w:r>
        <w:t>FR</w:t>
      </w:r>
      <w:r w:rsidR="004D656D">
        <w:t>9</w:t>
      </w:r>
      <w:r>
        <w:t xml:space="preserve"> </w:t>
      </w:r>
      <w:r w:rsidRPr="00DA43CF">
        <w:t>–</w:t>
      </w:r>
      <w:r>
        <w:t xml:space="preserve"> IoT Device Configuration</w:t>
      </w:r>
      <w:bookmarkEnd w:id="101"/>
    </w:p>
    <w:p w14:paraId="621AC234" w14:textId="77777777" w:rsidR="00FF3A1B" w:rsidRPr="0070459E" w:rsidRDefault="00FF3A1B" w:rsidP="00FF3A1B">
      <w:pPr>
        <w:rPr>
          <w:b/>
          <w:bCs/>
        </w:rPr>
      </w:pPr>
      <w:r w:rsidRPr="0070459E">
        <w:rPr>
          <w:b/>
          <w:bCs/>
        </w:rPr>
        <w:t>Priority: Essential</w:t>
      </w:r>
    </w:p>
    <w:p w14:paraId="37992792" w14:textId="77777777" w:rsidR="00FF3A1B" w:rsidRPr="0070459E" w:rsidRDefault="00FF3A1B" w:rsidP="00FF3A1B">
      <w:pPr>
        <w:rPr>
          <w:b/>
          <w:bCs/>
        </w:rPr>
      </w:pPr>
      <w:r w:rsidRPr="0070459E">
        <w:rPr>
          <w:b/>
          <w:bCs/>
        </w:rPr>
        <w:t>Target User: All</w:t>
      </w:r>
    </w:p>
    <w:p w14:paraId="00B24E9E" w14:textId="1208250C" w:rsidR="0006685C" w:rsidRDefault="00A009BB">
      <w:pPr>
        <w:rPr>
          <w:rFonts w:eastAsiaTheme="majorEastAsia"/>
          <w:b/>
          <w:bCs/>
          <w:sz w:val="28"/>
          <w:szCs w:val="28"/>
        </w:rPr>
      </w:pPr>
      <w:r>
        <w:t>Chariot</w:t>
      </w:r>
      <w:r w:rsidR="00934D89">
        <w:t xml:space="preserve"> shall use user defined con</w:t>
      </w:r>
      <w:r w:rsidR="00B73DE6">
        <w:t xml:space="preserve">figurations for the interaction with IoT devices. Each device configuration will include identifiers for the system </w:t>
      </w:r>
      <w:r w:rsidR="008B1C3D">
        <w:t>and users</w:t>
      </w:r>
      <w:r w:rsidR="009F3AB6">
        <w:t xml:space="preserve"> as w</w:t>
      </w:r>
      <w:r w:rsidR="00926DF5">
        <w:t>ell as the setting of any device’s defined parameters.</w:t>
      </w:r>
    </w:p>
    <w:p w14:paraId="335B7AEA" w14:textId="2FCBCA96" w:rsidR="00FF3A1B" w:rsidRPr="00DA43CF" w:rsidRDefault="00FF3A1B" w:rsidP="00FF3A1B">
      <w:pPr>
        <w:pStyle w:val="Heading4"/>
        <w:numPr>
          <w:ilvl w:val="0"/>
          <w:numId w:val="0"/>
        </w:numPr>
        <w:ind w:left="540"/>
      </w:pPr>
      <w:r>
        <w:t>FR</w:t>
      </w:r>
      <w:r w:rsidR="00690143">
        <w:t>9</w:t>
      </w:r>
      <w:r>
        <w:t>.</w:t>
      </w:r>
      <w:r w:rsidR="00690143">
        <w:t>1</w:t>
      </w:r>
      <w:r>
        <w:t xml:space="preserve"> </w:t>
      </w:r>
      <w:r w:rsidRPr="00DA43CF">
        <w:t>–</w:t>
      </w:r>
      <w:r>
        <w:t xml:space="preserve"> </w:t>
      </w:r>
      <w:r w:rsidRPr="00DA43CF">
        <w:t>Save IoT Device Configuration</w:t>
      </w:r>
    </w:p>
    <w:p w14:paraId="578723E5" w14:textId="77777777" w:rsidR="00FF3A1B" w:rsidRPr="0070459E" w:rsidRDefault="00FF3A1B" w:rsidP="00FF3A1B">
      <w:pPr>
        <w:ind w:left="540"/>
        <w:rPr>
          <w:b/>
          <w:bCs/>
        </w:rPr>
      </w:pPr>
      <w:r w:rsidRPr="0070459E">
        <w:rPr>
          <w:b/>
          <w:bCs/>
        </w:rPr>
        <w:t>Priority: Essential</w:t>
      </w:r>
    </w:p>
    <w:p w14:paraId="7678ED91" w14:textId="77777777" w:rsidR="00FF3A1B" w:rsidRPr="0070459E" w:rsidRDefault="00FF3A1B" w:rsidP="00FF3A1B">
      <w:pPr>
        <w:ind w:left="540"/>
        <w:rPr>
          <w:b/>
          <w:bCs/>
        </w:rPr>
      </w:pPr>
      <w:r w:rsidRPr="0070459E">
        <w:rPr>
          <w:b/>
          <w:bCs/>
        </w:rPr>
        <w:t>Target User: All</w:t>
      </w:r>
    </w:p>
    <w:p w14:paraId="183ECAAA" w14:textId="586B1319" w:rsidR="00FF3A1B" w:rsidRDefault="00E72AF0" w:rsidP="00FF3A1B">
      <w:pPr>
        <w:ind w:left="540"/>
      </w:pPr>
      <w:r>
        <w:t xml:space="preserve">A user can save the configuration of an IoT device to an external file for use with other system </w:t>
      </w:r>
      <w:r w:rsidR="00BA776F">
        <w:t>IoT devices, or with another, external Chariot system.</w:t>
      </w:r>
    </w:p>
    <w:p w14:paraId="3BF1A051" w14:textId="77777777" w:rsidR="00FF3A1B" w:rsidRDefault="00FF3A1B" w:rsidP="00FF3A1B"/>
    <w:p w14:paraId="3FA024FC" w14:textId="3C9758DB" w:rsidR="00FF3A1B" w:rsidRPr="00DA43CF" w:rsidRDefault="00FF3A1B" w:rsidP="00FF3A1B">
      <w:pPr>
        <w:pStyle w:val="Heading4"/>
        <w:numPr>
          <w:ilvl w:val="0"/>
          <w:numId w:val="0"/>
        </w:numPr>
        <w:ind w:left="540"/>
      </w:pPr>
      <w:r>
        <w:t>FR</w:t>
      </w:r>
      <w:r w:rsidR="00690143">
        <w:t>9</w:t>
      </w:r>
      <w:r>
        <w:t>.</w:t>
      </w:r>
      <w:r w:rsidR="00690143">
        <w:t>2</w:t>
      </w:r>
      <w:r>
        <w:t xml:space="preserve"> </w:t>
      </w:r>
      <w:r w:rsidRPr="00DA43CF">
        <w:t>–</w:t>
      </w:r>
      <w:r>
        <w:t xml:space="preserve"> </w:t>
      </w:r>
      <w:r w:rsidRPr="00DA43CF">
        <w:t xml:space="preserve">Load IoT Device Configuration </w:t>
      </w:r>
    </w:p>
    <w:p w14:paraId="7DB79E0D" w14:textId="77777777" w:rsidR="00FF3A1B" w:rsidRPr="0070459E" w:rsidRDefault="00FF3A1B" w:rsidP="00FF3A1B">
      <w:pPr>
        <w:ind w:left="540"/>
        <w:rPr>
          <w:b/>
          <w:bCs/>
        </w:rPr>
      </w:pPr>
      <w:r w:rsidRPr="0070459E">
        <w:rPr>
          <w:b/>
          <w:bCs/>
        </w:rPr>
        <w:t>Priority: Essential</w:t>
      </w:r>
    </w:p>
    <w:p w14:paraId="08375602" w14:textId="77777777" w:rsidR="00FF3A1B" w:rsidRPr="0070459E" w:rsidRDefault="00FF3A1B" w:rsidP="00FF3A1B">
      <w:pPr>
        <w:ind w:left="540"/>
        <w:rPr>
          <w:b/>
          <w:bCs/>
        </w:rPr>
      </w:pPr>
      <w:r w:rsidRPr="0070459E">
        <w:rPr>
          <w:b/>
          <w:bCs/>
        </w:rPr>
        <w:t>Target User: All</w:t>
      </w:r>
    </w:p>
    <w:p w14:paraId="3F0A7FCA" w14:textId="4E9CE057" w:rsidR="00FF3A1B" w:rsidRDefault="00A5417D" w:rsidP="009442F4">
      <w:pPr>
        <w:ind w:left="540"/>
      </w:pPr>
      <w:r>
        <w:t>Users shall be able to load in previously saved IoT device configurations in place of the manual input of configuration parameters.</w:t>
      </w:r>
    </w:p>
    <w:p w14:paraId="7A3A36E2" w14:textId="649CC578" w:rsidR="004A2984" w:rsidRDefault="004A2984">
      <w:pPr>
        <w:rPr>
          <w:b/>
          <w:bCs/>
          <w:sz w:val="28"/>
          <w:szCs w:val="28"/>
        </w:rPr>
      </w:pPr>
    </w:p>
    <w:p w14:paraId="0DBC768B" w14:textId="33CFBB79" w:rsidR="00E12C67" w:rsidRPr="00DA43CF" w:rsidRDefault="00593090" w:rsidP="009442F4">
      <w:pPr>
        <w:pStyle w:val="Heading3"/>
        <w:numPr>
          <w:ilvl w:val="0"/>
          <w:numId w:val="0"/>
        </w:numPr>
      </w:pPr>
      <w:bookmarkStart w:id="102" w:name="_Toc24395623"/>
      <w:r>
        <w:t>FR1</w:t>
      </w:r>
      <w:r w:rsidR="00BD5629">
        <w:t>0</w:t>
      </w:r>
      <w:r>
        <w:t xml:space="preserve"> </w:t>
      </w:r>
      <w:r w:rsidRPr="00DA43CF">
        <w:t>–</w:t>
      </w:r>
      <w:r>
        <w:t xml:space="preserve"> </w:t>
      </w:r>
      <w:bookmarkEnd w:id="102"/>
      <w:r w:rsidR="00C10E02">
        <w:t>Adding IoT Devices</w:t>
      </w:r>
    </w:p>
    <w:p w14:paraId="121C611B" w14:textId="77777777" w:rsidR="00E12C67" w:rsidRPr="009442F4" w:rsidRDefault="00E12C67" w:rsidP="00E12C67">
      <w:pPr>
        <w:rPr>
          <w:b/>
          <w:bCs/>
        </w:rPr>
      </w:pPr>
      <w:r w:rsidRPr="009442F4">
        <w:rPr>
          <w:b/>
          <w:bCs/>
        </w:rPr>
        <w:t>Priority: Essential</w:t>
      </w:r>
    </w:p>
    <w:p w14:paraId="65C5FB88" w14:textId="01DBB2CA" w:rsidR="00E12C67" w:rsidRPr="009442F4" w:rsidRDefault="00E12C67" w:rsidP="00E12C67">
      <w:pPr>
        <w:rPr>
          <w:b/>
          <w:bCs/>
        </w:rPr>
      </w:pPr>
      <w:r w:rsidRPr="009442F4">
        <w:rPr>
          <w:b/>
          <w:bCs/>
        </w:rPr>
        <w:t>Target User: All</w:t>
      </w:r>
    </w:p>
    <w:p w14:paraId="646693A5" w14:textId="678588DB" w:rsidR="00074CA1" w:rsidRDefault="00436418" w:rsidP="68389B70">
      <w:r>
        <w:t>A user shall be able to add IoT devices to</w:t>
      </w:r>
      <w:r w:rsidR="00774E8B">
        <w:t xml:space="preserve"> </w:t>
      </w:r>
      <w:r w:rsidR="00811E0B">
        <w:t>new or existing networks</w:t>
      </w:r>
      <w:r w:rsidR="004568D9">
        <w:t>.</w:t>
      </w:r>
    </w:p>
    <w:p w14:paraId="096B16F1" w14:textId="77777777" w:rsidR="00F44007" w:rsidRDefault="00F44007" w:rsidP="68389B70"/>
    <w:p w14:paraId="49146075" w14:textId="075917AF" w:rsidR="00F44007" w:rsidRPr="00DA43CF" w:rsidRDefault="00F44007" w:rsidP="00F44007">
      <w:pPr>
        <w:pStyle w:val="Heading3"/>
        <w:numPr>
          <w:ilvl w:val="0"/>
          <w:numId w:val="0"/>
        </w:numPr>
      </w:pPr>
      <w:bookmarkStart w:id="103" w:name="_Toc24395624"/>
      <w:r>
        <w:t>FR1</w:t>
      </w:r>
      <w:r w:rsidR="004A2F29">
        <w:t>1</w:t>
      </w:r>
      <w:r>
        <w:t xml:space="preserve"> </w:t>
      </w:r>
      <w:r w:rsidRPr="00DA43CF">
        <w:t>–</w:t>
      </w:r>
      <w:r>
        <w:t xml:space="preserve"> </w:t>
      </w:r>
      <w:r w:rsidRPr="00DA43CF">
        <w:t>IoT Device Addition</w:t>
      </w:r>
      <w:r w:rsidR="000C3B89">
        <w:t xml:space="preserve"> </w:t>
      </w:r>
      <w:r w:rsidR="002F3544">
        <w:t xml:space="preserve">During </w:t>
      </w:r>
      <w:r w:rsidR="004A2984">
        <w:t>a Data Collection Episode</w:t>
      </w:r>
      <w:bookmarkEnd w:id="103"/>
    </w:p>
    <w:p w14:paraId="2DC5372E" w14:textId="54EB0010" w:rsidR="00F44007" w:rsidRPr="0070459E" w:rsidRDefault="00F44007" w:rsidP="00F44007">
      <w:pPr>
        <w:rPr>
          <w:b/>
          <w:bCs/>
        </w:rPr>
      </w:pPr>
      <w:r w:rsidRPr="0070459E">
        <w:rPr>
          <w:b/>
          <w:bCs/>
        </w:rPr>
        <w:t xml:space="preserve">Priority: </w:t>
      </w:r>
      <w:r w:rsidR="00AD5466">
        <w:rPr>
          <w:b/>
          <w:bCs/>
        </w:rPr>
        <w:t>High</w:t>
      </w:r>
    </w:p>
    <w:p w14:paraId="01E2AEEA" w14:textId="77777777" w:rsidR="00F44007" w:rsidRPr="0070459E" w:rsidRDefault="00F44007" w:rsidP="00F44007">
      <w:pPr>
        <w:rPr>
          <w:b/>
          <w:bCs/>
        </w:rPr>
      </w:pPr>
      <w:r w:rsidRPr="0070459E">
        <w:rPr>
          <w:b/>
          <w:bCs/>
        </w:rPr>
        <w:t>Target User: All</w:t>
      </w:r>
    </w:p>
    <w:p w14:paraId="18BA95E0" w14:textId="54091837" w:rsidR="00F44007" w:rsidRPr="00611D09" w:rsidRDefault="00774E8B" w:rsidP="68389B70">
      <w:r>
        <w:t>A user</w:t>
      </w:r>
      <w:r w:rsidR="002228BB">
        <w:t xml:space="preserve"> shall be able to add IoT devices to a </w:t>
      </w:r>
      <w:r w:rsidR="00FD4D91">
        <w:t>network that is currently in a Data Collection Episode</w:t>
      </w:r>
      <w:r w:rsidR="00EF78FB">
        <w:t xml:space="preserve">, </w:t>
      </w:r>
      <w:r w:rsidR="00EF78FB">
        <w:rPr>
          <w:b/>
          <w:bCs/>
        </w:rPr>
        <w:t>See FR</w:t>
      </w:r>
      <w:r w:rsidR="00611D09">
        <w:rPr>
          <w:b/>
          <w:bCs/>
        </w:rPr>
        <w:t>1</w:t>
      </w:r>
      <w:r w:rsidR="00B15073">
        <w:rPr>
          <w:b/>
          <w:bCs/>
        </w:rPr>
        <w:t>5</w:t>
      </w:r>
      <w:r w:rsidR="00611D09">
        <w:t>.</w:t>
      </w:r>
    </w:p>
    <w:p w14:paraId="5098862E" w14:textId="77777777" w:rsidR="00C2170D" w:rsidRDefault="00C2170D" w:rsidP="00E12C67"/>
    <w:p w14:paraId="42406449" w14:textId="75FB0D9D" w:rsidR="00DD3E9D" w:rsidRPr="00DA43CF" w:rsidRDefault="00593090" w:rsidP="009442F4">
      <w:pPr>
        <w:pStyle w:val="Heading3"/>
        <w:numPr>
          <w:ilvl w:val="0"/>
          <w:numId w:val="0"/>
        </w:numPr>
        <w:ind w:left="720" w:hanging="720"/>
      </w:pPr>
      <w:bookmarkStart w:id="104" w:name="_Toc24395625"/>
      <w:r>
        <w:t>FR1</w:t>
      </w:r>
      <w:r w:rsidR="004A2F29">
        <w:t>2</w:t>
      </w:r>
      <w:r>
        <w:t xml:space="preserve"> </w:t>
      </w:r>
      <w:r w:rsidRPr="00DA43CF">
        <w:t>–</w:t>
      </w:r>
      <w:r w:rsidR="008F0C40">
        <w:t xml:space="preserve"> IoT Device Removal</w:t>
      </w:r>
      <w:bookmarkEnd w:id="104"/>
    </w:p>
    <w:p w14:paraId="3B540F13" w14:textId="77777777" w:rsidR="00AF378F" w:rsidRPr="009442F4" w:rsidRDefault="00AF378F" w:rsidP="00AF378F">
      <w:pPr>
        <w:rPr>
          <w:b/>
          <w:bCs/>
        </w:rPr>
      </w:pPr>
      <w:r w:rsidRPr="009442F4">
        <w:rPr>
          <w:b/>
          <w:bCs/>
        </w:rPr>
        <w:t>Priority: Essential</w:t>
      </w:r>
    </w:p>
    <w:p w14:paraId="22D31B7A" w14:textId="5A586C1C" w:rsidR="00AF378F" w:rsidRPr="009442F4" w:rsidRDefault="00AF378F" w:rsidP="00AF378F">
      <w:pPr>
        <w:rPr>
          <w:b/>
          <w:bCs/>
        </w:rPr>
      </w:pPr>
      <w:r w:rsidRPr="009442F4">
        <w:rPr>
          <w:b/>
          <w:bCs/>
        </w:rPr>
        <w:t>Target User: All</w:t>
      </w:r>
    </w:p>
    <w:p w14:paraId="00389A5F" w14:textId="6DB869EA" w:rsidR="004A2984" w:rsidRDefault="004A2F29" w:rsidP="00C2170D">
      <w:r>
        <w:t xml:space="preserve">A </w:t>
      </w:r>
      <w:r w:rsidR="00317C89">
        <w:t xml:space="preserve">user shall be able to remove a connected IoT device from an associated network. </w:t>
      </w:r>
      <w:r w:rsidR="00190E61">
        <w:t xml:space="preserve">Removal will prevent </w:t>
      </w:r>
      <w:r w:rsidR="00D50485">
        <w:t xml:space="preserve">the further receiving and collection of data from that IoT device onto the </w:t>
      </w:r>
      <w:r w:rsidR="00A4110B">
        <w:t>target network.</w:t>
      </w:r>
    </w:p>
    <w:p w14:paraId="23F70163" w14:textId="77777777" w:rsidR="00BF1237" w:rsidRDefault="00BF1237" w:rsidP="00E84913"/>
    <w:p w14:paraId="70432D7E" w14:textId="786FE30A" w:rsidR="004A2984" w:rsidRPr="00DA43CF" w:rsidRDefault="004A2984">
      <w:pPr>
        <w:pStyle w:val="Heading3"/>
        <w:numPr>
          <w:ilvl w:val="0"/>
          <w:numId w:val="0"/>
        </w:numPr>
      </w:pPr>
      <w:bookmarkStart w:id="105" w:name="_Toc24395626"/>
      <w:commentRangeStart w:id="106"/>
      <w:r>
        <w:t>FR1</w:t>
      </w:r>
      <w:r w:rsidR="00D946D5">
        <w:t>3</w:t>
      </w:r>
      <w:r>
        <w:t xml:space="preserve"> </w:t>
      </w:r>
      <w:r w:rsidRPr="00DA43CF">
        <w:t>–</w:t>
      </w:r>
      <w:r>
        <w:t xml:space="preserve"> IoT Device Removal</w:t>
      </w:r>
      <w:r w:rsidR="00A0323B">
        <w:t xml:space="preserve"> During a Data Collection Episode</w:t>
      </w:r>
      <w:bookmarkEnd w:id="105"/>
      <w:commentRangeEnd w:id="106"/>
      <w:r w:rsidR="00D51DB8">
        <w:rPr>
          <w:rStyle w:val="CommentReference"/>
          <w:b w:val="0"/>
          <w:bCs w:val="0"/>
        </w:rPr>
        <w:commentReference w:id="106"/>
      </w:r>
    </w:p>
    <w:p w14:paraId="5C352612" w14:textId="77777777" w:rsidR="004A2984" w:rsidRPr="0070459E" w:rsidRDefault="004A2984" w:rsidP="004A2984">
      <w:pPr>
        <w:rPr>
          <w:b/>
          <w:bCs/>
        </w:rPr>
      </w:pPr>
      <w:r w:rsidRPr="0070459E">
        <w:rPr>
          <w:b/>
          <w:bCs/>
        </w:rPr>
        <w:t>Priority: Essential</w:t>
      </w:r>
    </w:p>
    <w:p w14:paraId="7E025E92" w14:textId="77777777" w:rsidR="004A2984" w:rsidRPr="0070459E" w:rsidRDefault="004A2984" w:rsidP="004A2984">
      <w:pPr>
        <w:rPr>
          <w:b/>
          <w:bCs/>
        </w:rPr>
      </w:pPr>
      <w:r w:rsidRPr="0070459E">
        <w:rPr>
          <w:b/>
          <w:bCs/>
        </w:rPr>
        <w:t>Target User: All</w:t>
      </w:r>
    </w:p>
    <w:p w14:paraId="5AA18FE2" w14:textId="2F0E1E76" w:rsidR="00C2170D" w:rsidRDefault="008D5C72" w:rsidP="009442F4">
      <w:r>
        <w:t>A</w:t>
      </w:r>
      <w:r w:rsidR="00CA4EE9">
        <w:t xml:space="preserve">n IoT device can be removed from a Network, either purposefully or through </w:t>
      </w:r>
      <w:r w:rsidR="00D51DB8">
        <w:t>a failure without affect the DCE.</w:t>
      </w:r>
    </w:p>
    <w:p w14:paraId="0C208025" w14:textId="1464BB7E" w:rsidR="005A106F" w:rsidRPr="009442F4" w:rsidRDefault="005A106F" w:rsidP="009442F4">
      <w:pPr>
        <w:rPr>
          <w:b/>
          <w:sz w:val="28"/>
          <w:szCs w:val="28"/>
          <w:highlight w:val="lightGray"/>
        </w:rPr>
      </w:pPr>
    </w:p>
    <w:p w14:paraId="6E2F59AA" w14:textId="0F9091DC" w:rsidR="005A106F" w:rsidRPr="00593558" w:rsidRDefault="00865EE0" w:rsidP="009442F4">
      <w:pPr>
        <w:pStyle w:val="Heading3"/>
        <w:numPr>
          <w:ilvl w:val="0"/>
          <w:numId w:val="0"/>
        </w:numPr>
        <w:ind w:left="720" w:hanging="720"/>
        <w:rPr>
          <w:strike/>
        </w:rPr>
      </w:pPr>
      <w:bookmarkStart w:id="107" w:name="_Toc24395627"/>
      <w:commentRangeStart w:id="108"/>
      <w:r w:rsidRPr="00593558">
        <w:rPr>
          <w:strike/>
        </w:rPr>
        <w:t>FR</w:t>
      </w:r>
      <w:r w:rsidR="00BF1237" w:rsidRPr="00593558">
        <w:rPr>
          <w:strike/>
        </w:rPr>
        <w:t>15</w:t>
      </w:r>
      <w:r w:rsidRPr="00593558">
        <w:rPr>
          <w:strike/>
        </w:rPr>
        <w:t xml:space="preserve"> – </w:t>
      </w:r>
      <w:r w:rsidR="005A106F" w:rsidRPr="00593558">
        <w:rPr>
          <w:strike/>
        </w:rPr>
        <w:t>IoT Device Module</w:t>
      </w:r>
      <w:bookmarkEnd w:id="107"/>
      <w:commentRangeEnd w:id="108"/>
      <w:r w:rsidR="00593558">
        <w:rPr>
          <w:rStyle w:val="CommentReference"/>
          <w:b w:val="0"/>
          <w:bCs w:val="0"/>
        </w:rPr>
        <w:commentReference w:id="108"/>
      </w:r>
    </w:p>
    <w:p w14:paraId="298FC72B" w14:textId="5C712AF6" w:rsidR="005A106F" w:rsidRPr="00593558" w:rsidRDefault="005A106F" w:rsidP="005A106F">
      <w:pPr>
        <w:rPr>
          <w:b/>
          <w:bCs/>
          <w:strike/>
        </w:rPr>
      </w:pPr>
      <w:r w:rsidRPr="00593558">
        <w:rPr>
          <w:b/>
          <w:bCs/>
          <w:strike/>
        </w:rPr>
        <w:t xml:space="preserve">Priority: </w:t>
      </w:r>
      <w:r w:rsidR="00954F3B" w:rsidRPr="00593558">
        <w:rPr>
          <w:b/>
          <w:bCs/>
          <w:strike/>
        </w:rPr>
        <w:t>Essential</w:t>
      </w:r>
    </w:p>
    <w:p w14:paraId="0BD89291" w14:textId="0D161657" w:rsidR="005A106F" w:rsidRPr="00593558" w:rsidRDefault="005A106F" w:rsidP="005A106F">
      <w:pPr>
        <w:rPr>
          <w:b/>
          <w:bCs/>
          <w:strike/>
        </w:rPr>
      </w:pPr>
      <w:r w:rsidRPr="00593558">
        <w:rPr>
          <w:b/>
          <w:bCs/>
          <w:strike/>
        </w:rPr>
        <w:t>Target User: All</w:t>
      </w:r>
    </w:p>
    <w:p w14:paraId="2363C726" w14:textId="03A8C855" w:rsidR="005C4CB1" w:rsidRPr="00593558" w:rsidRDefault="005A106F" w:rsidP="005C4CB1">
      <w:pPr>
        <w:rPr>
          <w:strike/>
        </w:rPr>
      </w:pPr>
      <w:r w:rsidRPr="00593558">
        <w:rPr>
          <w:strike/>
        </w:rPr>
        <w:t>Chariot shall utilize IoT device modules for the c</w:t>
      </w:r>
      <w:r w:rsidR="00954F3B" w:rsidRPr="00593558">
        <w:rPr>
          <w:strike/>
        </w:rPr>
        <w:t>ompatibility and configuration of IoT devices to the system.</w:t>
      </w:r>
    </w:p>
    <w:p w14:paraId="116E50A5" w14:textId="105E002D" w:rsidR="41F44EC8" w:rsidRPr="00593558" w:rsidRDefault="41F44EC8">
      <w:pPr>
        <w:rPr>
          <w:strike/>
        </w:rPr>
      </w:pPr>
    </w:p>
    <w:p w14:paraId="6E778C61" w14:textId="122DD5E1" w:rsidR="00954F3B" w:rsidRPr="00593558" w:rsidRDefault="00865EE0" w:rsidP="009442F4">
      <w:pPr>
        <w:pStyle w:val="Heading4"/>
        <w:numPr>
          <w:ilvl w:val="0"/>
          <w:numId w:val="0"/>
        </w:numPr>
        <w:ind w:left="540"/>
        <w:rPr>
          <w:strike/>
        </w:rPr>
      </w:pPr>
      <w:r w:rsidRPr="00593558">
        <w:rPr>
          <w:strike/>
        </w:rPr>
        <w:t>FR</w:t>
      </w:r>
      <w:r w:rsidR="00BF1237" w:rsidRPr="00593558">
        <w:rPr>
          <w:strike/>
        </w:rPr>
        <w:t>15</w:t>
      </w:r>
      <w:r w:rsidRPr="00593558">
        <w:rPr>
          <w:strike/>
        </w:rPr>
        <w:t xml:space="preserve">.1 – </w:t>
      </w:r>
      <w:r w:rsidR="00954F3B" w:rsidRPr="00593558">
        <w:rPr>
          <w:strike/>
        </w:rPr>
        <w:t>Add IoT Module</w:t>
      </w:r>
    </w:p>
    <w:p w14:paraId="7B516A28" w14:textId="03CF8925" w:rsidR="00954F3B" w:rsidRPr="00593558" w:rsidRDefault="00954F3B" w:rsidP="009442F4">
      <w:pPr>
        <w:ind w:left="540"/>
        <w:rPr>
          <w:b/>
          <w:bCs/>
          <w:strike/>
        </w:rPr>
      </w:pPr>
      <w:r w:rsidRPr="00593558">
        <w:rPr>
          <w:b/>
          <w:bCs/>
          <w:strike/>
        </w:rPr>
        <w:t>Priority: Essential</w:t>
      </w:r>
    </w:p>
    <w:p w14:paraId="7D6289B9" w14:textId="77777777" w:rsidR="00954F3B" w:rsidRPr="00593558" w:rsidRDefault="00954F3B" w:rsidP="009442F4">
      <w:pPr>
        <w:ind w:left="540"/>
        <w:rPr>
          <w:b/>
          <w:bCs/>
          <w:strike/>
        </w:rPr>
      </w:pPr>
      <w:r w:rsidRPr="00593558">
        <w:rPr>
          <w:b/>
          <w:bCs/>
          <w:strike/>
        </w:rPr>
        <w:t>Target User: All</w:t>
      </w:r>
    </w:p>
    <w:p w14:paraId="5E8D4D17" w14:textId="70C732E9" w:rsidR="0067166F" w:rsidRPr="00593558" w:rsidRDefault="00954F3B" w:rsidP="00D51DB8">
      <w:pPr>
        <w:ind w:left="540"/>
        <w:rPr>
          <w:rFonts w:eastAsiaTheme="majorEastAsia"/>
          <w:b/>
          <w:bCs/>
          <w:strike/>
          <w:sz w:val="28"/>
          <w:szCs w:val="28"/>
        </w:rPr>
      </w:pPr>
      <w:r w:rsidRPr="00593558">
        <w:rPr>
          <w:strike/>
        </w:rPr>
        <w:t xml:space="preserve">Chariot shall have an interface for the addition of IoT device modules to </w:t>
      </w:r>
      <w:r w:rsidR="009850DC" w:rsidRPr="00593558">
        <w:rPr>
          <w:strike/>
        </w:rPr>
        <w:t>the system for future use</w:t>
      </w:r>
      <w:r w:rsidR="0067166F" w:rsidRPr="00593558">
        <w:rPr>
          <w:strike/>
        </w:rPr>
        <w:t>.</w:t>
      </w:r>
    </w:p>
    <w:p w14:paraId="22AF815E" w14:textId="345C841F" w:rsidR="00954F3B" w:rsidRPr="00593558" w:rsidRDefault="00865EE0" w:rsidP="009442F4">
      <w:pPr>
        <w:pStyle w:val="Heading4"/>
        <w:numPr>
          <w:ilvl w:val="0"/>
          <w:numId w:val="0"/>
        </w:numPr>
        <w:ind w:left="540"/>
        <w:rPr>
          <w:strike/>
        </w:rPr>
      </w:pPr>
      <w:r w:rsidRPr="00593558">
        <w:rPr>
          <w:strike/>
        </w:rPr>
        <w:t>FR</w:t>
      </w:r>
      <w:r w:rsidR="00BF1237" w:rsidRPr="00593558">
        <w:rPr>
          <w:strike/>
        </w:rPr>
        <w:t>15</w:t>
      </w:r>
      <w:r w:rsidRPr="00593558">
        <w:rPr>
          <w:strike/>
        </w:rPr>
        <w:t>.2 –</w:t>
      </w:r>
      <w:r w:rsidR="00DA43CF" w:rsidRPr="00593558">
        <w:rPr>
          <w:strike/>
        </w:rPr>
        <w:t xml:space="preserve"> </w:t>
      </w:r>
      <w:r w:rsidR="00954F3B" w:rsidRPr="00593558">
        <w:rPr>
          <w:strike/>
        </w:rPr>
        <w:t>Remove IoT Module</w:t>
      </w:r>
    </w:p>
    <w:p w14:paraId="4202BA8E" w14:textId="1BF90685" w:rsidR="00954F3B" w:rsidRPr="00593558" w:rsidRDefault="00954F3B" w:rsidP="009442F4">
      <w:pPr>
        <w:ind w:left="540"/>
        <w:rPr>
          <w:b/>
          <w:bCs/>
          <w:strike/>
        </w:rPr>
      </w:pPr>
      <w:r w:rsidRPr="00593558">
        <w:rPr>
          <w:b/>
          <w:bCs/>
          <w:strike/>
        </w:rPr>
        <w:t>Priority: Essential</w:t>
      </w:r>
    </w:p>
    <w:p w14:paraId="7DBBB765" w14:textId="77777777" w:rsidR="00954F3B" w:rsidRPr="00593558" w:rsidRDefault="00954F3B" w:rsidP="009442F4">
      <w:pPr>
        <w:ind w:left="540"/>
        <w:rPr>
          <w:b/>
          <w:bCs/>
          <w:strike/>
        </w:rPr>
      </w:pPr>
      <w:r w:rsidRPr="00593558">
        <w:rPr>
          <w:b/>
          <w:bCs/>
          <w:strike/>
        </w:rPr>
        <w:t>Target User: All</w:t>
      </w:r>
    </w:p>
    <w:p w14:paraId="2577876B" w14:textId="1AA5708F" w:rsidR="00954F3B" w:rsidRPr="00593558" w:rsidRDefault="00954F3B" w:rsidP="00865EE0">
      <w:pPr>
        <w:ind w:left="540"/>
        <w:rPr>
          <w:strike/>
        </w:rPr>
      </w:pPr>
      <w:r w:rsidRPr="00593558">
        <w:rPr>
          <w:strike/>
        </w:rPr>
        <w:t>Chariot shall be able to remove IoT device modules of devices currently uninvolved in a data collection episode. This will disassociate the module from the system and prevent its use or appearance in Chariot.</w:t>
      </w:r>
    </w:p>
    <w:p w14:paraId="57DBD0AD" w14:textId="77777777" w:rsidR="00277134" w:rsidRPr="00570414" w:rsidRDefault="00277134" w:rsidP="009442F4">
      <w:pPr>
        <w:ind w:left="540"/>
      </w:pPr>
    </w:p>
    <w:p w14:paraId="62757298" w14:textId="409898A1" w:rsidR="00277134" w:rsidRPr="00DA43CF" w:rsidRDefault="00277134" w:rsidP="00277134">
      <w:pPr>
        <w:pStyle w:val="Heading3"/>
        <w:numPr>
          <w:ilvl w:val="0"/>
          <w:numId w:val="0"/>
        </w:numPr>
        <w:ind w:left="720" w:hanging="720"/>
      </w:pPr>
      <w:bookmarkStart w:id="109" w:name="_Toc24395628"/>
      <w:r>
        <w:t>FR</w:t>
      </w:r>
      <w:r w:rsidR="00BF1237">
        <w:t>1</w:t>
      </w:r>
      <w:r w:rsidR="00905FFB">
        <w:t>4</w:t>
      </w:r>
      <w:r>
        <w:t xml:space="preserve"> </w:t>
      </w:r>
      <w:r w:rsidRPr="00DA43CF">
        <w:t>–</w:t>
      </w:r>
      <w:r>
        <w:t xml:space="preserve"> </w:t>
      </w:r>
      <w:r w:rsidRPr="00DA43CF">
        <w:t>IoT Device Status</w:t>
      </w:r>
      <w:bookmarkEnd w:id="109"/>
    </w:p>
    <w:p w14:paraId="4EBA22BC" w14:textId="77777777" w:rsidR="00277134" w:rsidRPr="00ED687A" w:rsidRDefault="00277134" w:rsidP="00277134">
      <w:pPr>
        <w:rPr>
          <w:b/>
          <w:bCs/>
        </w:rPr>
      </w:pPr>
      <w:r w:rsidRPr="00ED687A">
        <w:rPr>
          <w:b/>
          <w:bCs/>
        </w:rPr>
        <w:t>Priority: High</w:t>
      </w:r>
    </w:p>
    <w:p w14:paraId="55D36741" w14:textId="77777777" w:rsidR="00277134" w:rsidRPr="00ED687A" w:rsidRDefault="00277134" w:rsidP="00277134">
      <w:pPr>
        <w:rPr>
          <w:b/>
          <w:bCs/>
        </w:rPr>
      </w:pPr>
      <w:r w:rsidRPr="00ED687A">
        <w:rPr>
          <w:b/>
          <w:bCs/>
        </w:rPr>
        <w:t>Target User: All</w:t>
      </w:r>
    </w:p>
    <w:p w14:paraId="2A2D041A" w14:textId="1E549654" w:rsidR="00277134" w:rsidRDefault="00277134" w:rsidP="00277134">
      <w:r>
        <w:t>Chariot shall record and make accessible the status of all IoT devices on a network</w:t>
      </w:r>
      <w:r w:rsidR="00C9062F">
        <w:t xml:space="preserve"> </w:t>
      </w:r>
      <w:r w:rsidR="00373AD1">
        <w:t>every second</w:t>
      </w:r>
      <w:r>
        <w:t>. A device status will include the device ID, uptime, resource utilization, and other information pertinent to the model of device.</w:t>
      </w:r>
    </w:p>
    <w:p w14:paraId="644E6B30" w14:textId="77777777" w:rsidR="00373AD1" w:rsidRDefault="00373AD1">
      <w:pPr>
        <w:rPr>
          <w:b/>
          <w:bCs/>
          <w:sz w:val="28"/>
          <w:szCs w:val="28"/>
        </w:rPr>
      </w:pPr>
    </w:p>
    <w:p w14:paraId="3D24D9BC" w14:textId="77777777" w:rsidR="00373AD1" w:rsidRDefault="00373AD1">
      <w:pPr>
        <w:rPr>
          <w:b/>
          <w:bCs/>
          <w:sz w:val="28"/>
          <w:szCs w:val="28"/>
        </w:rPr>
      </w:pPr>
      <w:r>
        <w:br w:type="page"/>
      </w:r>
    </w:p>
    <w:p w14:paraId="4D7B5515" w14:textId="63F15A5F" w:rsidR="00F740E6" w:rsidRPr="00DA43CF" w:rsidRDefault="00F740E6" w:rsidP="009442F4">
      <w:pPr>
        <w:pStyle w:val="FunctionalRequirement"/>
      </w:pPr>
      <w:r w:rsidRPr="00DA43CF">
        <w:t>Data Collection</w:t>
      </w:r>
    </w:p>
    <w:p w14:paraId="5A9D01C4" w14:textId="388229B9" w:rsidR="008C63A1" w:rsidRDefault="00F740E6" w:rsidP="00174414">
      <w:r>
        <w:t>The following requirements indicate how Chariot manages data collection from devices on a network.</w:t>
      </w:r>
    </w:p>
    <w:p w14:paraId="74876C48" w14:textId="79F14F02" w:rsidR="00954F3B" w:rsidRDefault="00954F3B" w:rsidP="00174414"/>
    <w:p w14:paraId="5FD6C69D" w14:textId="107F8968" w:rsidR="00865EE0" w:rsidRPr="00DA43CF" w:rsidRDefault="00865EE0" w:rsidP="00865EE0">
      <w:pPr>
        <w:pStyle w:val="Heading3"/>
        <w:numPr>
          <w:ilvl w:val="0"/>
          <w:numId w:val="0"/>
        </w:numPr>
        <w:ind w:left="720" w:hanging="720"/>
      </w:pPr>
      <w:bookmarkStart w:id="110" w:name="_Toc24395629"/>
      <w:r>
        <w:t>FR</w:t>
      </w:r>
      <w:r w:rsidR="008D3461">
        <w:t>1</w:t>
      </w:r>
      <w:r w:rsidR="007C7D0B">
        <w:t>5</w:t>
      </w:r>
      <w:r>
        <w:t xml:space="preserve"> </w:t>
      </w:r>
      <w:r w:rsidRPr="00DA43CF">
        <w:t>–</w:t>
      </w:r>
      <w:r>
        <w:t xml:space="preserve"> </w:t>
      </w:r>
      <w:r w:rsidRPr="00DA43CF">
        <w:t>Data Collection Episode</w:t>
      </w:r>
      <w:bookmarkEnd w:id="110"/>
    </w:p>
    <w:p w14:paraId="4D8E5970" w14:textId="77777777" w:rsidR="00865EE0" w:rsidRPr="009442F4" w:rsidRDefault="00865EE0" w:rsidP="00865EE0">
      <w:pPr>
        <w:rPr>
          <w:b/>
          <w:bCs/>
        </w:rPr>
      </w:pPr>
      <w:r w:rsidRPr="009442F4">
        <w:rPr>
          <w:b/>
          <w:bCs/>
        </w:rPr>
        <w:t>Priority: Essential</w:t>
      </w:r>
    </w:p>
    <w:p w14:paraId="690A06CF" w14:textId="77777777" w:rsidR="00865EE0" w:rsidRPr="009442F4" w:rsidRDefault="00865EE0" w:rsidP="00865EE0">
      <w:pPr>
        <w:rPr>
          <w:b/>
          <w:bCs/>
        </w:rPr>
      </w:pPr>
      <w:r w:rsidRPr="009442F4">
        <w:rPr>
          <w:b/>
          <w:bCs/>
        </w:rPr>
        <w:t>Target User: All</w:t>
      </w:r>
    </w:p>
    <w:p w14:paraId="23A5EF92" w14:textId="7085AB77" w:rsidR="007D217A" w:rsidRDefault="00865EE0" w:rsidP="221CAF05">
      <w:r>
        <w:t xml:space="preserve">Chariot shall </w:t>
      </w:r>
      <w:r w:rsidR="00087D5E">
        <w:t xml:space="preserve">take received data from a network’s IoT devices </w:t>
      </w:r>
      <w:r w:rsidR="00A71A28">
        <w:t xml:space="preserve">and save it as collected data into </w:t>
      </w:r>
      <w:r w:rsidR="00BF54DD">
        <w:t>a storage unit during a data collection episode.</w:t>
      </w:r>
    </w:p>
    <w:p w14:paraId="1590A192" w14:textId="77777777" w:rsidR="00865EE0" w:rsidRPr="002E6D2E" w:rsidRDefault="00865EE0" w:rsidP="009442F4"/>
    <w:p w14:paraId="6C8CA4B4" w14:textId="5D6FF761" w:rsidR="00865EE0" w:rsidRPr="00DA43CF" w:rsidRDefault="00865EE0" w:rsidP="009442F4">
      <w:pPr>
        <w:pStyle w:val="Heading4"/>
        <w:numPr>
          <w:ilvl w:val="0"/>
          <w:numId w:val="0"/>
        </w:numPr>
        <w:ind w:left="540"/>
      </w:pPr>
      <w:r>
        <w:t>FR</w:t>
      </w:r>
      <w:r w:rsidR="00BF54DD">
        <w:t>1</w:t>
      </w:r>
      <w:r w:rsidR="00CB1C68">
        <w:t>5</w:t>
      </w:r>
      <w:r>
        <w:t xml:space="preserve">.1 </w:t>
      </w:r>
      <w:r w:rsidRPr="00DA43CF">
        <w:t>–</w:t>
      </w:r>
      <w:r>
        <w:t xml:space="preserve"> </w:t>
      </w:r>
      <w:r w:rsidRPr="00DA43CF">
        <w:t>Initialize Data Collection Episode</w:t>
      </w:r>
    </w:p>
    <w:p w14:paraId="694C58CE" w14:textId="77777777" w:rsidR="00174414" w:rsidRPr="009442F4" w:rsidRDefault="00174414" w:rsidP="009442F4">
      <w:pPr>
        <w:ind w:left="540"/>
        <w:rPr>
          <w:b/>
          <w:bCs/>
        </w:rPr>
      </w:pPr>
      <w:r w:rsidRPr="009442F4">
        <w:rPr>
          <w:b/>
          <w:bCs/>
        </w:rPr>
        <w:t>Priority: Essential</w:t>
      </w:r>
    </w:p>
    <w:p w14:paraId="30F7CC1A" w14:textId="77777777" w:rsidR="00174414" w:rsidRPr="009442F4" w:rsidRDefault="00174414" w:rsidP="009442F4">
      <w:pPr>
        <w:ind w:left="540"/>
        <w:rPr>
          <w:b/>
          <w:bCs/>
        </w:rPr>
      </w:pPr>
      <w:r w:rsidRPr="009442F4">
        <w:rPr>
          <w:b/>
          <w:bCs/>
        </w:rPr>
        <w:t>Target User: All</w:t>
      </w:r>
    </w:p>
    <w:p w14:paraId="545A764F" w14:textId="2C0E1D8E" w:rsidR="009F5957" w:rsidRDefault="0042618F" w:rsidP="00CB1C68">
      <w:pPr>
        <w:spacing w:after="0" w:line="240" w:lineRule="auto"/>
        <w:ind w:left="540"/>
        <w:rPr>
          <w:rFonts w:eastAsia="Times New Roman"/>
          <w:lang w:eastAsia="ja-JP"/>
        </w:rPr>
      </w:pPr>
      <w:r>
        <w:rPr>
          <w:rFonts w:eastAsia="Times New Roman"/>
          <w:lang w:eastAsia="ja-JP"/>
        </w:rPr>
        <w:t>Users will</w:t>
      </w:r>
      <w:r w:rsidR="00C13E0A" w:rsidRPr="00C13E0A">
        <w:rPr>
          <w:rFonts w:eastAsia="Times New Roman"/>
          <w:lang w:eastAsia="ja-JP"/>
        </w:rPr>
        <w:t xml:space="preserve"> initialize a data collection episode to receive data from </w:t>
      </w:r>
      <w:r w:rsidR="00BB3875">
        <w:rPr>
          <w:rFonts w:eastAsia="Times New Roman"/>
          <w:lang w:eastAsia="ja-JP"/>
        </w:rPr>
        <w:t>a</w:t>
      </w:r>
      <w:r w:rsidR="00C13E0A" w:rsidRPr="00C13E0A">
        <w:rPr>
          <w:rFonts w:eastAsia="Times New Roman"/>
          <w:lang w:eastAsia="ja-JP"/>
        </w:rPr>
        <w:t xml:space="preserve"> network’s connected devices and save it to a</w:t>
      </w:r>
      <w:r w:rsidR="00432B55">
        <w:rPr>
          <w:rFonts w:eastAsia="Times New Roman"/>
          <w:lang w:eastAsia="ja-JP"/>
        </w:rPr>
        <w:t xml:space="preserve"> data</w:t>
      </w:r>
      <w:r w:rsidR="00C13E0A" w:rsidRPr="00C13E0A">
        <w:rPr>
          <w:rFonts w:eastAsia="Times New Roman"/>
          <w:lang w:eastAsia="ja-JP"/>
        </w:rPr>
        <w:t xml:space="preserve"> storage unit.</w:t>
      </w:r>
    </w:p>
    <w:p w14:paraId="634C4F04" w14:textId="77777777" w:rsidR="00CB1C68" w:rsidRPr="00CB1C68" w:rsidRDefault="00CB1C68" w:rsidP="00CB1C68">
      <w:pPr>
        <w:spacing w:after="0" w:line="240" w:lineRule="auto"/>
        <w:ind w:left="540"/>
        <w:rPr>
          <w:rFonts w:eastAsia="Times New Roman"/>
          <w:lang w:eastAsia="ja-JP"/>
        </w:rPr>
      </w:pPr>
    </w:p>
    <w:p w14:paraId="23CC1179" w14:textId="34908F01" w:rsidR="00FF65E8" w:rsidRPr="00DA43CF" w:rsidRDefault="00865EE0" w:rsidP="009442F4">
      <w:pPr>
        <w:pStyle w:val="Heading4"/>
        <w:numPr>
          <w:ilvl w:val="0"/>
          <w:numId w:val="0"/>
        </w:numPr>
        <w:ind w:left="540"/>
      </w:pPr>
      <w:r>
        <w:t>FR1</w:t>
      </w:r>
      <w:r w:rsidR="00432B55">
        <w:t>5</w:t>
      </w:r>
      <w:r>
        <w:t xml:space="preserve">.2 </w:t>
      </w:r>
      <w:r w:rsidRPr="00DA43CF">
        <w:t>–</w:t>
      </w:r>
      <w:r>
        <w:t xml:space="preserve"> </w:t>
      </w:r>
      <w:r w:rsidR="00FF65E8" w:rsidRPr="00DA43CF">
        <w:t>Pause Data Collection Episode</w:t>
      </w:r>
    </w:p>
    <w:p w14:paraId="66C72533" w14:textId="77777777" w:rsidR="00FF65E8" w:rsidRPr="009442F4" w:rsidRDefault="00FF65E8" w:rsidP="009442F4">
      <w:pPr>
        <w:ind w:left="540"/>
        <w:rPr>
          <w:b/>
          <w:bCs/>
        </w:rPr>
      </w:pPr>
      <w:r w:rsidRPr="009442F4">
        <w:rPr>
          <w:b/>
          <w:bCs/>
        </w:rPr>
        <w:t>Priority: Essential</w:t>
      </w:r>
    </w:p>
    <w:p w14:paraId="00EAF1FE" w14:textId="0803EBB4" w:rsidR="00FF65E8" w:rsidRPr="009442F4" w:rsidRDefault="00FF65E8" w:rsidP="009442F4">
      <w:pPr>
        <w:ind w:left="540"/>
        <w:rPr>
          <w:b/>
          <w:bCs/>
        </w:rPr>
      </w:pPr>
      <w:r w:rsidRPr="009442F4">
        <w:rPr>
          <w:b/>
          <w:bCs/>
        </w:rPr>
        <w:t>Target User: All</w:t>
      </w:r>
    </w:p>
    <w:p w14:paraId="19760B45" w14:textId="37D8D81C" w:rsidR="00FF65E8" w:rsidRDefault="00A60A00" w:rsidP="009442F4">
      <w:pPr>
        <w:ind w:left="540"/>
      </w:pPr>
      <w:r>
        <w:t>A user</w:t>
      </w:r>
      <w:r w:rsidR="00FF65E8">
        <w:t xml:space="preserve"> shall be able to pause an ongoing data collection episode, suspending the receiving of data from a network’s IoT devices. The system shall also prevent the collection of additional data to </w:t>
      </w:r>
      <w:r w:rsidR="00432B55">
        <w:t>a</w:t>
      </w:r>
      <w:r w:rsidR="00FF65E8">
        <w:t xml:space="preserve"> </w:t>
      </w:r>
      <w:r w:rsidR="00432B55">
        <w:t xml:space="preserve">data </w:t>
      </w:r>
      <w:r w:rsidR="00FF65E8">
        <w:t>storage unit.</w:t>
      </w:r>
    </w:p>
    <w:p w14:paraId="4400BBBD" w14:textId="77777777" w:rsidR="00FF65E8" w:rsidRDefault="00FF65E8" w:rsidP="00FF65E8"/>
    <w:p w14:paraId="01C55DDB" w14:textId="162F1E87" w:rsidR="00FF65E8" w:rsidRPr="00DA43CF" w:rsidRDefault="00865EE0" w:rsidP="009442F4">
      <w:pPr>
        <w:pStyle w:val="Heading4"/>
        <w:numPr>
          <w:ilvl w:val="0"/>
          <w:numId w:val="0"/>
        </w:numPr>
        <w:ind w:left="540"/>
      </w:pPr>
      <w:r>
        <w:t>FR1</w:t>
      </w:r>
      <w:r w:rsidR="00203AE0">
        <w:t>5</w:t>
      </w:r>
      <w:r>
        <w:t xml:space="preserve">.3 </w:t>
      </w:r>
      <w:r w:rsidRPr="00DA43CF">
        <w:t>–</w:t>
      </w:r>
      <w:r>
        <w:t xml:space="preserve"> </w:t>
      </w:r>
      <w:r w:rsidR="00FF65E8" w:rsidRPr="00DA43CF">
        <w:t>Resume Data Collection Episode</w:t>
      </w:r>
    </w:p>
    <w:p w14:paraId="0BAE5B00" w14:textId="77777777" w:rsidR="00FF65E8" w:rsidRPr="009442F4" w:rsidRDefault="00FF65E8" w:rsidP="009442F4">
      <w:pPr>
        <w:ind w:left="540"/>
        <w:rPr>
          <w:b/>
          <w:bCs/>
        </w:rPr>
      </w:pPr>
      <w:r w:rsidRPr="009442F4">
        <w:rPr>
          <w:b/>
          <w:bCs/>
        </w:rPr>
        <w:t>Priority: Essential</w:t>
      </w:r>
    </w:p>
    <w:p w14:paraId="3AE5CA92" w14:textId="7B7AD6E6" w:rsidR="00FF65E8" w:rsidRPr="009442F4" w:rsidRDefault="00FF65E8" w:rsidP="009442F4">
      <w:pPr>
        <w:ind w:left="540"/>
        <w:rPr>
          <w:b/>
          <w:bCs/>
        </w:rPr>
      </w:pPr>
      <w:r w:rsidRPr="009442F4">
        <w:rPr>
          <w:b/>
          <w:bCs/>
        </w:rPr>
        <w:t>Target User: All</w:t>
      </w:r>
    </w:p>
    <w:p w14:paraId="329329FF" w14:textId="5A1DA017" w:rsidR="00FF65E8" w:rsidRDefault="00A60A00" w:rsidP="009442F4">
      <w:pPr>
        <w:ind w:left="540"/>
      </w:pPr>
      <w:r>
        <w:t>A user</w:t>
      </w:r>
      <w:r w:rsidR="00FF65E8">
        <w:t xml:space="preserve"> shall be able to resume a paused data collection episode. This will allow for the further collection of data to the storage unit and </w:t>
      </w:r>
      <w:r w:rsidR="008009A4">
        <w:t>the receiving of data from the network’s IoT devices.</w:t>
      </w:r>
    </w:p>
    <w:p w14:paraId="3478BA7B" w14:textId="57B3561F" w:rsidR="41F44EC8" w:rsidRDefault="41F44EC8" w:rsidP="009442F4">
      <w:pPr>
        <w:ind w:left="540"/>
      </w:pPr>
    </w:p>
    <w:p w14:paraId="38FB1924" w14:textId="3E4C4835" w:rsidR="00FF65E8" w:rsidRPr="00DA43CF" w:rsidRDefault="00865EE0" w:rsidP="009442F4">
      <w:pPr>
        <w:pStyle w:val="Heading4"/>
        <w:numPr>
          <w:ilvl w:val="0"/>
          <w:numId w:val="0"/>
        </w:numPr>
        <w:ind w:left="540"/>
      </w:pPr>
      <w:r>
        <w:t>FR</w:t>
      </w:r>
      <w:r w:rsidR="004A3CCD">
        <w:t>1</w:t>
      </w:r>
      <w:r w:rsidR="00A60A00">
        <w:t>5</w:t>
      </w:r>
      <w:r>
        <w:t xml:space="preserve">.4 </w:t>
      </w:r>
      <w:r w:rsidRPr="00DA43CF">
        <w:t>–</w:t>
      </w:r>
      <w:r>
        <w:t xml:space="preserve"> </w:t>
      </w:r>
      <w:r w:rsidR="00FF65E8" w:rsidRPr="00DA43CF">
        <w:t>Terminate Data Collection Episode</w:t>
      </w:r>
    </w:p>
    <w:p w14:paraId="14004921" w14:textId="77777777" w:rsidR="00FF65E8" w:rsidRPr="009442F4" w:rsidRDefault="00FF65E8" w:rsidP="009442F4">
      <w:pPr>
        <w:ind w:left="540"/>
        <w:rPr>
          <w:b/>
          <w:bCs/>
        </w:rPr>
      </w:pPr>
      <w:r w:rsidRPr="009442F4">
        <w:rPr>
          <w:b/>
          <w:bCs/>
        </w:rPr>
        <w:t>Priority: Essential</w:t>
      </w:r>
    </w:p>
    <w:p w14:paraId="6A0242AA" w14:textId="13ED72BB" w:rsidR="00FF65E8" w:rsidRPr="009442F4" w:rsidRDefault="00FF65E8" w:rsidP="009442F4">
      <w:pPr>
        <w:ind w:left="540"/>
        <w:rPr>
          <w:b/>
          <w:bCs/>
        </w:rPr>
      </w:pPr>
      <w:r w:rsidRPr="009442F4">
        <w:rPr>
          <w:b/>
          <w:bCs/>
        </w:rPr>
        <w:t>Target User: All</w:t>
      </w:r>
    </w:p>
    <w:p w14:paraId="17573E16" w14:textId="318185DB" w:rsidR="008009A4" w:rsidRDefault="00D33987">
      <w:pPr>
        <w:ind w:left="540"/>
      </w:pPr>
      <w:r>
        <w:t>A user</w:t>
      </w:r>
      <w:r w:rsidR="008009A4">
        <w:t xml:space="preserve"> shall </w:t>
      </w:r>
      <w:r w:rsidR="00E16709">
        <w:t xml:space="preserve">be able to </w:t>
      </w:r>
      <w:r w:rsidR="008009A4">
        <w:t>terminate data collection episodes that have gone through their full duration or allow for the user to preemptively terminate a data collection episode. This will suspend the further receiving of data from the network’s IoT devices and terminate the collection of data to the storage unit.</w:t>
      </w:r>
    </w:p>
    <w:p w14:paraId="613C6193" w14:textId="77777777" w:rsidR="00643EDD" w:rsidRDefault="00643EDD" w:rsidP="009442F4">
      <w:pPr>
        <w:ind w:left="540"/>
      </w:pPr>
    </w:p>
    <w:p w14:paraId="6C746A15" w14:textId="7F037766" w:rsidR="00643EDD" w:rsidRPr="00DA43CF" w:rsidRDefault="00643EDD" w:rsidP="009442F4">
      <w:pPr>
        <w:pStyle w:val="Heading3"/>
        <w:numPr>
          <w:ilvl w:val="2"/>
          <w:numId w:val="0"/>
        </w:numPr>
        <w:ind w:left="720" w:hanging="720"/>
      </w:pPr>
      <w:bookmarkStart w:id="111" w:name="_Toc24395630"/>
      <w:r>
        <w:t>FR1</w:t>
      </w:r>
      <w:r w:rsidR="008F1524">
        <w:t>6</w:t>
      </w:r>
      <w:r>
        <w:t xml:space="preserve"> </w:t>
      </w:r>
      <w:r w:rsidRPr="00DA43CF">
        <w:t>–</w:t>
      </w:r>
      <w:r>
        <w:t xml:space="preserve"> IoT Device Data Collection</w:t>
      </w:r>
      <w:bookmarkEnd w:id="111"/>
    </w:p>
    <w:p w14:paraId="49169D1E" w14:textId="77777777" w:rsidR="00643EDD" w:rsidRPr="009527B7" w:rsidRDefault="00643EDD" w:rsidP="00643EDD">
      <w:pPr>
        <w:rPr>
          <w:b/>
          <w:bCs/>
        </w:rPr>
      </w:pPr>
      <w:r w:rsidRPr="009527B7">
        <w:rPr>
          <w:b/>
          <w:bCs/>
        </w:rPr>
        <w:t>Priority: Essential</w:t>
      </w:r>
    </w:p>
    <w:p w14:paraId="03965A8C" w14:textId="77777777" w:rsidR="00643EDD" w:rsidRPr="009527B7" w:rsidRDefault="00643EDD" w:rsidP="00643EDD">
      <w:pPr>
        <w:rPr>
          <w:b/>
          <w:bCs/>
        </w:rPr>
      </w:pPr>
      <w:r w:rsidRPr="009527B7">
        <w:rPr>
          <w:b/>
          <w:bCs/>
        </w:rPr>
        <w:t>Target User: All</w:t>
      </w:r>
    </w:p>
    <w:p w14:paraId="2F210A7B" w14:textId="0D5A4852" w:rsidR="009F5957" w:rsidRDefault="00643EDD">
      <w:r>
        <w:t>Chariot shall receive and collect data from at least one IoT devic</w:t>
      </w:r>
      <w:r w:rsidR="004859F6">
        <w:t>e</w:t>
      </w:r>
      <w:r>
        <w:t xml:space="preserve"> from a single network during a data collection episode.</w:t>
      </w:r>
    </w:p>
    <w:p w14:paraId="5B95214B" w14:textId="77777777" w:rsidR="00D04577" w:rsidRDefault="00D04577">
      <w:pPr>
        <w:rPr>
          <w:b/>
          <w:bCs/>
          <w:sz w:val="28"/>
          <w:szCs w:val="28"/>
        </w:rPr>
      </w:pPr>
    </w:p>
    <w:p w14:paraId="41485256" w14:textId="7CB1806C" w:rsidR="0064215F" w:rsidRPr="00DA43CF" w:rsidRDefault="00865EE0" w:rsidP="00D03B5F">
      <w:pPr>
        <w:pStyle w:val="Heading4"/>
        <w:numPr>
          <w:ilvl w:val="0"/>
          <w:numId w:val="0"/>
        </w:numPr>
        <w:ind w:left="1584" w:hanging="864"/>
      </w:pPr>
      <w:bookmarkStart w:id="112" w:name="_Toc24395631"/>
      <w:r>
        <w:t>FR1</w:t>
      </w:r>
      <w:r w:rsidR="00E35316">
        <w:t>6.1</w:t>
      </w:r>
      <w:r>
        <w:t xml:space="preserve"> </w:t>
      </w:r>
      <w:r w:rsidRPr="00DA43CF">
        <w:t>–</w:t>
      </w:r>
      <w:r w:rsidR="004A771A">
        <w:t xml:space="preserve"> </w:t>
      </w:r>
      <w:r w:rsidR="008F0C40">
        <w:t>Concurrent IoT Device Data Collection</w:t>
      </w:r>
      <w:bookmarkEnd w:id="112"/>
    </w:p>
    <w:p w14:paraId="0E8B7A59" w14:textId="77777777" w:rsidR="0064215F" w:rsidRPr="009442F4" w:rsidRDefault="0064215F" w:rsidP="00D03B5F">
      <w:pPr>
        <w:ind w:left="720"/>
        <w:rPr>
          <w:b/>
          <w:bCs/>
        </w:rPr>
      </w:pPr>
      <w:r w:rsidRPr="009442F4">
        <w:rPr>
          <w:b/>
          <w:bCs/>
        </w:rPr>
        <w:t>Priority: Essential</w:t>
      </w:r>
    </w:p>
    <w:p w14:paraId="17E1584A" w14:textId="77777777" w:rsidR="0064215F" w:rsidRPr="009442F4" w:rsidRDefault="0064215F" w:rsidP="00D03B5F">
      <w:pPr>
        <w:ind w:left="720"/>
        <w:rPr>
          <w:b/>
          <w:bCs/>
        </w:rPr>
      </w:pPr>
      <w:r w:rsidRPr="009442F4">
        <w:rPr>
          <w:b/>
          <w:bCs/>
        </w:rPr>
        <w:t>Target User: All</w:t>
      </w:r>
    </w:p>
    <w:p w14:paraId="05B4080C" w14:textId="1A2BF487" w:rsidR="008009A4" w:rsidRDefault="008009A4" w:rsidP="00D03B5F">
      <w:pPr>
        <w:ind w:left="720"/>
      </w:pPr>
      <w:r>
        <w:t>Chariot shall</w:t>
      </w:r>
      <w:r w:rsidR="00695D0E">
        <w:t xml:space="preserve"> be</w:t>
      </w:r>
      <w:r w:rsidR="005829A2">
        <w:t xml:space="preserve"> a</w:t>
      </w:r>
      <w:r w:rsidR="00DE360F">
        <w:t>ble to</w:t>
      </w:r>
      <w:r>
        <w:t xml:space="preserve"> receive and collect data from at least two IoT devices from a single network simultaneously during a data collection episode.</w:t>
      </w:r>
    </w:p>
    <w:p w14:paraId="115C0B45" w14:textId="443698C2" w:rsidR="00E756D6" w:rsidRDefault="00E756D6">
      <w:pPr>
        <w:rPr>
          <w:b/>
          <w:bCs/>
          <w:sz w:val="28"/>
          <w:szCs w:val="28"/>
        </w:rPr>
      </w:pPr>
    </w:p>
    <w:p w14:paraId="1BFABB7E" w14:textId="73BC9173" w:rsidR="0064215F" w:rsidRPr="00DA43CF" w:rsidRDefault="00277134" w:rsidP="00D03B5F">
      <w:pPr>
        <w:pStyle w:val="Heading4"/>
        <w:numPr>
          <w:ilvl w:val="0"/>
          <w:numId w:val="0"/>
        </w:numPr>
        <w:ind w:left="864" w:hanging="144"/>
      </w:pPr>
      <w:bookmarkStart w:id="113" w:name="_Toc24395632"/>
      <w:r>
        <w:t>FR</w:t>
      </w:r>
      <w:r w:rsidR="00E35316">
        <w:t>16.2</w:t>
      </w:r>
      <w:r>
        <w:t xml:space="preserve"> </w:t>
      </w:r>
      <w:r w:rsidRPr="00DA43CF">
        <w:t>–</w:t>
      </w:r>
      <w:r w:rsidR="00F235A1">
        <w:t xml:space="preserve"> </w:t>
      </w:r>
      <w:r w:rsidR="008F0C40">
        <w:t xml:space="preserve">Concurrent </w:t>
      </w:r>
      <w:r w:rsidR="00F235A1">
        <w:t>Heterogenous IoT Device Data Collection</w:t>
      </w:r>
      <w:bookmarkEnd w:id="113"/>
    </w:p>
    <w:p w14:paraId="7CF796AE" w14:textId="77777777" w:rsidR="0064215F" w:rsidRPr="009442F4" w:rsidRDefault="0064215F" w:rsidP="00D03B5F">
      <w:pPr>
        <w:ind w:left="720"/>
        <w:rPr>
          <w:b/>
          <w:bCs/>
        </w:rPr>
      </w:pPr>
      <w:r w:rsidRPr="009442F4">
        <w:rPr>
          <w:b/>
          <w:bCs/>
        </w:rPr>
        <w:t>Priority: Essential</w:t>
      </w:r>
    </w:p>
    <w:p w14:paraId="415C7D1C" w14:textId="0C05287E" w:rsidR="0064215F" w:rsidRPr="009442F4" w:rsidRDefault="0064215F" w:rsidP="00D03B5F">
      <w:pPr>
        <w:ind w:left="720"/>
        <w:rPr>
          <w:b/>
          <w:bCs/>
        </w:rPr>
      </w:pPr>
      <w:r w:rsidRPr="009442F4">
        <w:rPr>
          <w:b/>
          <w:bCs/>
        </w:rPr>
        <w:t>Target User: All</w:t>
      </w:r>
    </w:p>
    <w:p w14:paraId="3CEF1395" w14:textId="63F740A7" w:rsidR="008009A4" w:rsidRDefault="008009A4" w:rsidP="00D03B5F">
      <w:pPr>
        <w:ind w:left="720"/>
      </w:pPr>
      <w:r>
        <w:t>Chariot shall</w:t>
      </w:r>
      <w:r w:rsidR="00DE360F">
        <w:t xml:space="preserve"> be able to</w:t>
      </w:r>
      <w:r>
        <w:t xml:space="preserve"> receive and collect data from at least two heterogeneous IoT devices from a single network simultaneously during a data collection episode.</w:t>
      </w:r>
    </w:p>
    <w:p w14:paraId="77441E50" w14:textId="6B786122" w:rsidR="008009A4" w:rsidRDefault="008009A4" w:rsidP="0064215F"/>
    <w:p w14:paraId="35D1D8A7" w14:textId="77777777" w:rsidR="007A1141" w:rsidRDefault="007A1141">
      <w:pPr>
        <w:rPr>
          <w:b/>
          <w:bCs/>
          <w:sz w:val="28"/>
          <w:szCs w:val="28"/>
        </w:rPr>
      </w:pPr>
      <w:bookmarkStart w:id="114" w:name="_Toc24395633"/>
      <w:r>
        <w:br w:type="page"/>
      </w:r>
    </w:p>
    <w:p w14:paraId="34C47E3E" w14:textId="17A87D0B" w:rsidR="00277134" w:rsidRPr="00DA43CF" w:rsidRDefault="00277134" w:rsidP="00277134">
      <w:pPr>
        <w:pStyle w:val="Heading3"/>
        <w:numPr>
          <w:ilvl w:val="0"/>
          <w:numId w:val="0"/>
        </w:numPr>
        <w:ind w:left="720" w:hanging="720"/>
      </w:pPr>
      <w:r>
        <w:t>FR</w:t>
      </w:r>
      <w:r w:rsidR="00501BCD">
        <w:t>17</w:t>
      </w:r>
      <w:r>
        <w:t xml:space="preserve"> </w:t>
      </w:r>
      <w:r w:rsidRPr="00DA43CF">
        <w:t>–</w:t>
      </w:r>
      <w:r w:rsidR="004A771A">
        <w:t xml:space="preserve"> </w:t>
      </w:r>
      <w:r w:rsidRPr="00DA43CF">
        <w:t>Data Collection Episode Configuration</w:t>
      </w:r>
      <w:bookmarkEnd w:id="114"/>
    </w:p>
    <w:p w14:paraId="712BE9E9" w14:textId="77777777" w:rsidR="00277134" w:rsidRPr="009442F4" w:rsidRDefault="00277134" w:rsidP="00277134">
      <w:pPr>
        <w:rPr>
          <w:b/>
          <w:bCs/>
        </w:rPr>
      </w:pPr>
      <w:r w:rsidRPr="009442F4">
        <w:rPr>
          <w:b/>
          <w:bCs/>
        </w:rPr>
        <w:t>Priority: Essential</w:t>
      </w:r>
    </w:p>
    <w:p w14:paraId="3CB9843C" w14:textId="77777777" w:rsidR="00277134" w:rsidRPr="009442F4" w:rsidRDefault="00277134" w:rsidP="00277134">
      <w:pPr>
        <w:rPr>
          <w:b/>
          <w:bCs/>
        </w:rPr>
      </w:pPr>
      <w:r w:rsidRPr="009442F4">
        <w:rPr>
          <w:b/>
          <w:bCs/>
        </w:rPr>
        <w:t>Target User: All</w:t>
      </w:r>
    </w:p>
    <w:p w14:paraId="3412BD8D" w14:textId="1C3A252C" w:rsidR="00277134" w:rsidRDefault="001B5836" w:rsidP="00277134">
      <w:r>
        <w:t xml:space="preserve">A user must create a DCE </w:t>
      </w:r>
      <w:r w:rsidR="007A1141">
        <w:t>configuration to</w:t>
      </w:r>
      <w:r w:rsidR="00277134">
        <w:t xml:space="preserve"> define what data is to be collected from the network’s IoT devices, the storage unit to </w:t>
      </w:r>
      <w:r w:rsidR="00765849">
        <w:t>use, formatting</w:t>
      </w:r>
      <w:r w:rsidR="00277134">
        <w:t xml:space="preserve"> of the collected data, and duration of the data collection episode.</w:t>
      </w:r>
    </w:p>
    <w:p w14:paraId="371DBF9A" w14:textId="6226177C" w:rsidR="00277134" w:rsidRDefault="00277134">
      <w:pPr>
        <w:rPr>
          <w:rFonts w:eastAsiaTheme="majorEastAsia"/>
          <w:b/>
          <w:bCs/>
          <w:sz w:val="28"/>
          <w:szCs w:val="28"/>
        </w:rPr>
      </w:pPr>
    </w:p>
    <w:p w14:paraId="3AD50369" w14:textId="358B1709" w:rsidR="00277134" w:rsidRPr="00DA43CF" w:rsidRDefault="00277134" w:rsidP="00277134">
      <w:pPr>
        <w:pStyle w:val="Heading4"/>
        <w:numPr>
          <w:ilvl w:val="0"/>
          <w:numId w:val="0"/>
        </w:numPr>
        <w:ind w:left="540"/>
      </w:pPr>
      <w:r>
        <w:t>FR</w:t>
      </w:r>
      <w:r w:rsidR="00262000">
        <w:t>17</w:t>
      </w:r>
      <w:r>
        <w:t xml:space="preserve">.1 </w:t>
      </w:r>
      <w:r w:rsidRPr="00DA43CF">
        <w:t>–</w:t>
      </w:r>
      <w:r>
        <w:t xml:space="preserve"> </w:t>
      </w:r>
      <w:r w:rsidRPr="00DA43CF">
        <w:t>Save Data Collection Episode Configuration</w:t>
      </w:r>
    </w:p>
    <w:p w14:paraId="18F0A7AB" w14:textId="043AD3F7" w:rsidR="00277134" w:rsidRPr="009442F4" w:rsidRDefault="00277134" w:rsidP="00277134">
      <w:pPr>
        <w:ind w:left="540"/>
        <w:rPr>
          <w:b/>
          <w:bCs/>
        </w:rPr>
      </w:pPr>
      <w:r w:rsidRPr="009442F4">
        <w:rPr>
          <w:b/>
          <w:bCs/>
        </w:rPr>
        <w:t xml:space="preserve">Priority: </w:t>
      </w:r>
      <w:r w:rsidR="008B219E">
        <w:rPr>
          <w:b/>
          <w:bCs/>
        </w:rPr>
        <w:t>High</w:t>
      </w:r>
    </w:p>
    <w:p w14:paraId="635CFA66" w14:textId="77777777" w:rsidR="00277134" w:rsidRPr="009442F4" w:rsidRDefault="00277134" w:rsidP="00277134">
      <w:pPr>
        <w:ind w:left="540"/>
        <w:rPr>
          <w:b/>
          <w:bCs/>
        </w:rPr>
      </w:pPr>
      <w:r w:rsidRPr="009442F4">
        <w:rPr>
          <w:b/>
          <w:bCs/>
        </w:rPr>
        <w:t>Target User: All</w:t>
      </w:r>
    </w:p>
    <w:p w14:paraId="7583C838" w14:textId="26496AB1" w:rsidR="009F5957" w:rsidRDefault="00B300B9" w:rsidP="00800F9F">
      <w:pPr>
        <w:ind w:left="540"/>
      </w:pPr>
      <w:r>
        <w:t>A user shall b</w:t>
      </w:r>
      <w:r w:rsidR="002F5AA2">
        <w:t>e able to save a DCE configuration to a file for use with other networks or on external chariot systems</w:t>
      </w:r>
    </w:p>
    <w:p w14:paraId="6AC233B2" w14:textId="77777777" w:rsidR="00800F9F" w:rsidRDefault="00800F9F" w:rsidP="00800F9F">
      <w:pPr>
        <w:ind w:left="540"/>
        <w:rPr>
          <w:rFonts w:eastAsiaTheme="majorEastAsia"/>
          <w:b/>
          <w:bCs/>
          <w:sz w:val="28"/>
          <w:szCs w:val="28"/>
        </w:rPr>
      </w:pPr>
    </w:p>
    <w:p w14:paraId="394F313C" w14:textId="79BF344A" w:rsidR="00277134" w:rsidRPr="00DA43CF" w:rsidRDefault="00277134" w:rsidP="00277134">
      <w:pPr>
        <w:pStyle w:val="Heading4"/>
        <w:numPr>
          <w:ilvl w:val="0"/>
          <w:numId w:val="0"/>
        </w:numPr>
        <w:ind w:left="540"/>
      </w:pPr>
      <w:r>
        <w:t>FR</w:t>
      </w:r>
      <w:r w:rsidR="000D6439">
        <w:t>17</w:t>
      </w:r>
      <w:r>
        <w:t xml:space="preserve">.2 </w:t>
      </w:r>
      <w:r w:rsidRPr="00DA43CF">
        <w:t>–</w:t>
      </w:r>
      <w:r>
        <w:t xml:space="preserve"> </w:t>
      </w:r>
      <w:r w:rsidRPr="00DA43CF">
        <w:t>Load Configuration for Data Collection</w:t>
      </w:r>
    </w:p>
    <w:p w14:paraId="2E20A769" w14:textId="40F1B750" w:rsidR="00277134" w:rsidRPr="009442F4" w:rsidRDefault="00277134" w:rsidP="00277134">
      <w:pPr>
        <w:ind w:left="540"/>
        <w:rPr>
          <w:b/>
          <w:bCs/>
        </w:rPr>
      </w:pPr>
      <w:r w:rsidRPr="009442F4">
        <w:rPr>
          <w:b/>
          <w:bCs/>
        </w:rPr>
        <w:t xml:space="preserve">Priority: </w:t>
      </w:r>
      <w:r w:rsidR="0097083D">
        <w:rPr>
          <w:b/>
          <w:bCs/>
        </w:rPr>
        <w:t>High</w:t>
      </w:r>
    </w:p>
    <w:p w14:paraId="35C32E1A" w14:textId="77777777" w:rsidR="00277134" w:rsidRPr="009442F4" w:rsidRDefault="00277134" w:rsidP="00277134">
      <w:pPr>
        <w:ind w:left="540"/>
        <w:rPr>
          <w:b/>
          <w:bCs/>
        </w:rPr>
      </w:pPr>
      <w:r w:rsidRPr="009442F4">
        <w:rPr>
          <w:b/>
          <w:bCs/>
        </w:rPr>
        <w:t>Target User: All</w:t>
      </w:r>
    </w:p>
    <w:p w14:paraId="1BCC75D0" w14:textId="100412EC" w:rsidR="00277134" w:rsidRDefault="0097083D" w:rsidP="00277134">
      <w:pPr>
        <w:ind w:left="540"/>
      </w:pPr>
      <w:r>
        <w:t>A user</w:t>
      </w:r>
      <w:r w:rsidR="00277134">
        <w:t xml:space="preserve"> shall be able to load previously saved data collection episode configurations in place of the manual input of configurations.</w:t>
      </w:r>
    </w:p>
    <w:p w14:paraId="04334DB1" w14:textId="77777777" w:rsidR="00277134" w:rsidRDefault="00277134" w:rsidP="0064215F"/>
    <w:p w14:paraId="5B5C8F28" w14:textId="12D166FD" w:rsidR="008009A4" w:rsidRPr="00277134" w:rsidRDefault="00277134" w:rsidP="009442F4">
      <w:pPr>
        <w:pStyle w:val="Heading3"/>
        <w:numPr>
          <w:ilvl w:val="0"/>
          <w:numId w:val="0"/>
        </w:numPr>
        <w:ind w:left="720" w:hanging="720"/>
      </w:pPr>
      <w:bookmarkStart w:id="115" w:name="_Toc24395634"/>
      <w:r>
        <w:t>FR</w:t>
      </w:r>
      <w:r w:rsidR="000D6439">
        <w:t>18</w:t>
      </w:r>
      <w:r>
        <w:t xml:space="preserve"> </w:t>
      </w:r>
      <w:r w:rsidRPr="00DA43CF">
        <w:t>–</w:t>
      </w:r>
      <w:r>
        <w:t xml:space="preserve"> </w:t>
      </w:r>
      <w:r w:rsidR="008009A4" w:rsidRPr="00277134">
        <w:t>Concurrent Network Data Collection</w:t>
      </w:r>
      <w:bookmarkEnd w:id="115"/>
    </w:p>
    <w:p w14:paraId="08ECE96C" w14:textId="7E9D0570" w:rsidR="008009A4" w:rsidRPr="009442F4" w:rsidRDefault="008009A4" w:rsidP="008009A4">
      <w:pPr>
        <w:rPr>
          <w:b/>
          <w:bCs/>
        </w:rPr>
      </w:pPr>
      <w:r w:rsidRPr="009442F4">
        <w:rPr>
          <w:b/>
          <w:bCs/>
        </w:rPr>
        <w:t xml:space="preserve">Priority: </w:t>
      </w:r>
      <w:r w:rsidR="0065174E">
        <w:rPr>
          <w:b/>
          <w:bCs/>
        </w:rPr>
        <w:t>Low</w:t>
      </w:r>
    </w:p>
    <w:p w14:paraId="5BC35CF4" w14:textId="57C6840C" w:rsidR="008009A4" w:rsidRPr="009442F4" w:rsidRDefault="008009A4" w:rsidP="008009A4">
      <w:pPr>
        <w:rPr>
          <w:b/>
          <w:bCs/>
        </w:rPr>
      </w:pPr>
      <w:r w:rsidRPr="009442F4">
        <w:rPr>
          <w:b/>
          <w:bCs/>
        </w:rPr>
        <w:t>Target User: All</w:t>
      </w:r>
    </w:p>
    <w:p w14:paraId="75C49ACB" w14:textId="5D59DC3C" w:rsidR="008009A4" w:rsidRDefault="008009A4" w:rsidP="008009A4">
      <w:r>
        <w:t>Chariot shall</w:t>
      </w:r>
      <w:r w:rsidR="0065174E">
        <w:t xml:space="preserve"> be able to</w:t>
      </w:r>
      <w:r>
        <w:t xml:space="preserve"> receive and collect data from at least two </w:t>
      </w:r>
      <w:r w:rsidR="00C67F75">
        <w:t>separate networks</w:t>
      </w:r>
      <w:r w:rsidR="00B01FF2">
        <w:t xml:space="preserve"> simultaneously.</w:t>
      </w:r>
    </w:p>
    <w:p w14:paraId="09C162C1" w14:textId="70A8A4CC" w:rsidR="00277134" w:rsidRDefault="00277134">
      <w:pPr>
        <w:rPr>
          <w:b/>
          <w:bCs/>
          <w:sz w:val="28"/>
          <w:szCs w:val="28"/>
        </w:rPr>
      </w:pPr>
    </w:p>
    <w:p w14:paraId="70E2684D" w14:textId="77777777" w:rsidR="009A02BC" w:rsidRDefault="009A02BC">
      <w:pPr>
        <w:rPr>
          <w:b/>
          <w:bCs/>
          <w:sz w:val="28"/>
          <w:szCs w:val="28"/>
        </w:rPr>
      </w:pPr>
      <w:bookmarkStart w:id="116" w:name="_Toc24395635"/>
      <w:r>
        <w:br w:type="page"/>
      </w:r>
      <w:bookmarkStart w:id="117" w:name="_GoBack"/>
      <w:bookmarkEnd w:id="117"/>
    </w:p>
    <w:p w14:paraId="3FA7D0A4" w14:textId="05A39D9E" w:rsidR="00B01FF2" w:rsidRPr="00DA43CF" w:rsidRDefault="00277134" w:rsidP="009442F4">
      <w:pPr>
        <w:pStyle w:val="Heading3"/>
        <w:numPr>
          <w:ilvl w:val="0"/>
          <w:numId w:val="0"/>
        </w:numPr>
        <w:ind w:left="720" w:hanging="720"/>
      </w:pPr>
      <w:r>
        <w:t>FR</w:t>
      </w:r>
      <w:r w:rsidR="000D6439">
        <w:t>18</w:t>
      </w:r>
      <w:r>
        <w:t xml:space="preserve"> </w:t>
      </w:r>
      <w:r w:rsidRPr="00DA43CF">
        <w:t>–</w:t>
      </w:r>
      <w:r>
        <w:t xml:space="preserve"> </w:t>
      </w:r>
      <w:r w:rsidR="00B01FF2" w:rsidRPr="00DA43CF">
        <w:t>Concurrent Network Data Collection of Network Sharing IoT Devices</w:t>
      </w:r>
      <w:bookmarkEnd w:id="116"/>
    </w:p>
    <w:p w14:paraId="23FC067C" w14:textId="6061E0D4" w:rsidR="00B01FF2" w:rsidRPr="009442F4" w:rsidRDefault="00B01FF2" w:rsidP="00B01FF2">
      <w:pPr>
        <w:rPr>
          <w:b/>
          <w:bCs/>
        </w:rPr>
      </w:pPr>
      <w:r w:rsidRPr="009442F4">
        <w:rPr>
          <w:b/>
          <w:bCs/>
        </w:rPr>
        <w:t>Priority: Low</w:t>
      </w:r>
    </w:p>
    <w:p w14:paraId="169193E6" w14:textId="77777777" w:rsidR="00B01FF2" w:rsidRPr="009442F4" w:rsidRDefault="00B01FF2" w:rsidP="00B01FF2">
      <w:pPr>
        <w:rPr>
          <w:b/>
          <w:bCs/>
        </w:rPr>
      </w:pPr>
      <w:r w:rsidRPr="009442F4">
        <w:rPr>
          <w:b/>
          <w:bCs/>
        </w:rPr>
        <w:t>Target User: All</w:t>
      </w:r>
    </w:p>
    <w:p w14:paraId="2A575B12" w14:textId="1A815D22" w:rsidR="00B01FF2" w:rsidRPr="00B01FF2" w:rsidRDefault="00B01FF2" w:rsidP="009442F4">
      <w:r>
        <w:t xml:space="preserve">Chariot shall allow for at least two </w:t>
      </w:r>
      <w:r w:rsidR="00C67F75">
        <w:t xml:space="preserve">separate </w:t>
      </w:r>
      <w:r>
        <w:t xml:space="preserve">networks that share at least one IoT device amongst their collections to perform concurrent data collection episodes if all shared devices have the same IoT device configuration, </w:t>
      </w:r>
      <w:r>
        <w:rPr>
          <w:b/>
          <w:bCs/>
        </w:rPr>
        <w:t>See FR</w:t>
      </w:r>
      <w:r w:rsidR="00277134">
        <w:rPr>
          <w:b/>
          <w:bCs/>
        </w:rPr>
        <w:t>12</w:t>
      </w:r>
      <w:r>
        <w:t>.</w:t>
      </w:r>
    </w:p>
    <w:p w14:paraId="75C20007" w14:textId="699AFEA0" w:rsidR="2C16DFC7" w:rsidRDefault="2C16DFC7"/>
    <w:p w14:paraId="2BA956EF" w14:textId="5BA507F9" w:rsidR="0073131F" w:rsidRDefault="0073131F">
      <w:pPr>
        <w:rPr>
          <w:b/>
          <w:bCs/>
          <w:sz w:val="28"/>
          <w:szCs w:val="28"/>
        </w:rPr>
      </w:pPr>
    </w:p>
    <w:p w14:paraId="04768FAE" w14:textId="69639072" w:rsidR="00126742" w:rsidRDefault="00126742" w:rsidP="009442F4">
      <w:pPr>
        <w:pStyle w:val="Heading3"/>
        <w:numPr>
          <w:ilvl w:val="0"/>
          <w:numId w:val="0"/>
        </w:numPr>
        <w:ind w:left="720" w:hanging="720"/>
      </w:pPr>
      <w:bookmarkStart w:id="118" w:name="_Toc24395636"/>
      <w:r>
        <w:t>Data Access</w:t>
      </w:r>
      <w:bookmarkEnd w:id="118"/>
    </w:p>
    <w:p w14:paraId="5372AB86" w14:textId="59E1441E" w:rsidR="00126742" w:rsidRDefault="00126742" w:rsidP="00954F3B">
      <w:r>
        <w:t>The following requirements indicate how Chariot manages user access to data.</w:t>
      </w:r>
    </w:p>
    <w:p w14:paraId="7771A292" w14:textId="379CEB90" w:rsidR="009A02BC" w:rsidRPr="00DA43CF" w:rsidRDefault="009A02BC" w:rsidP="009A02BC">
      <w:pPr>
        <w:pStyle w:val="Heading3"/>
        <w:numPr>
          <w:ilvl w:val="0"/>
          <w:numId w:val="0"/>
        </w:numPr>
        <w:ind w:left="720" w:hanging="720"/>
      </w:pPr>
      <w:r>
        <w:t>FR1</w:t>
      </w:r>
      <w:r w:rsidR="00A73908">
        <w:t>9</w:t>
      </w:r>
      <w:r>
        <w:t xml:space="preserve"> </w:t>
      </w:r>
      <w:r w:rsidRPr="00DA43CF">
        <w:t>–</w:t>
      </w:r>
      <w:r>
        <w:t xml:space="preserve"> </w:t>
      </w:r>
      <w:r>
        <w:t>Data Storage</w:t>
      </w:r>
    </w:p>
    <w:p w14:paraId="5D76B147" w14:textId="4FF22322" w:rsidR="009A02BC" w:rsidRPr="009442F4" w:rsidRDefault="009A02BC" w:rsidP="009A02BC">
      <w:pPr>
        <w:rPr>
          <w:b/>
          <w:bCs/>
        </w:rPr>
      </w:pPr>
      <w:r w:rsidRPr="009442F4">
        <w:rPr>
          <w:b/>
          <w:bCs/>
        </w:rPr>
        <w:t xml:space="preserve">Priority: </w:t>
      </w:r>
      <w:r>
        <w:rPr>
          <w:b/>
          <w:bCs/>
        </w:rPr>
        <w:t>Essential</w:t>
      </w:r>
    </w:p>
    <w:p w14:paraId="2D7BD37A" w14:textId="77777777" w:rsidR="009A02BC" w:rsidRPr="009442F4" w:rsidRDefault="009A02BC" w:rsidP="009A02BC">
      <w:pPr>
        <w:rPr>
          <w:b/>
          <w:bCs/>
        </w:rPr>
      </w:pPr>
      <w:r w:rsidRPr="009442F4">
        <w:rPr>
          <w:b/>
          <w:bCs/>
        </w:rPr>
        <w:t>Target User: All</w:t>
      </w:r>
    </w:p>
    <w:p w14:paraId="31FF2A09" w14:textId="40AAE83D" w:rsidR="009A02BC" w:rsidRDefault="00024737" w:rsidP="00954F3B">
      <w:r>
        <w:t xml:space="preserve">Chariot shall have interfaces to external </w:t>
      </w:r>
      <w:r w:rsidR="00D443C2">
        <w:t xml:space="preserve">storage units for the saving </w:t>
      </w:r>
      <w:r w:rsidR="001A4239">
        <w:t>and accessing of collected data.</w:t>
      </w:r>
    </w:p>
    <w:p w14:paraId="387BCC12" w14:textId="77777777" w:rsidR="00277134" w:rsidRDefault="00277134" w:rsidP="009442F4"/>
    <w:p w14:paraId="6A9201A7" w14:textId="108B873D" w:rsidR="00954F3B" w:rsidRPr="00731167" w:rsidRDefault="00277134" w:rsidP="009442F4">
      <w:pPr>
        <w:pStyle w:val="Heading3"/>
        <w:numPr>
          <w:ilvl w:val="0"/>
          <w:numId w:val="0"/>
        </w:numPr>
        <w:rPr>
          <w:strike/>
        </w:rPr>
      </w:pPr>
      <w:bookmarkStart w:id="119" w:name="_Toc24395637"/>
      <w:commentRangeStart w:id="120"/>
      <w:r w:rsidRPr="00731167">
        <w:rPr>
          <w:strike/>
        </w:rPr>
        <w:t>FR2</w:t>
      </w:r>
      <w:r w:rsidR="000C4A9F" w:rsidRPr="00731167">
        <w:rPr>
          <w:strike/>
        </w:rPr>
        <w:t>4</w:t>
      </w:r>
      <w:r w:rsidRPr="00731167">
        <w:rPr>
          <w:strike/>
        </w:rPr>
        <w:t xml:space="preserve"> – </w:t>
      </w:r>
      <w:r w:rsidR="00954F3B" w:rsidRPr="00731167">
        <w:rPr>
          <w:strike/>
        </w:rPr>
        <w:t>Storage Unit Module</w:t>
      </w:r>
      <w:bookmarkEnd w:id="119"/>
      <w:commentRangeEnd w:id="120"/>
      <w:r w:rsidR="00731167">
        <w:rPr>
          <w:rStyle w:val="CommentReference"/>
          <w:b w:val="0"/>
          <w:bCs w:val="0"/>
        </w:rPr>
        <w:commentReference w:id="120"/>
      </w:r>
    </w:p>
    <w:p w14:paraId="7E565CD3" w14:textId="77777777" w:rsidR="00954F3B" w:rsidRPr="00731167" w:rsidRDefault="00954F3B" w:rsidP="00954F3B">
      <w:pPr>
        <w:rPr>
          <w:b/>
          <w:bCs/>
          <w:strike/>
        </w:rPr>
      </w:pPr>
      <w:r w:rsidRPr="00731167">
        <w:rPr>
          <w:b/>
          <w:bCs/>
          <w:strike/>
        </w:rPr>
        <w:t>Priority: Essential</w:t>
      </w:r>
    </w:p>
    <w:p w14:paraId="5233FFD7" w14:textId="77777777" w:rsidR="00954F3B" w:rsidRPr="00731167" w:rsidRDefault="00954F3B" w:rsidP="00954F3B">
      <w:pPr>
        <w:rPr>
          <w:b/>
          <w:bCs/>
          <w:strike/>
        </w:rPr>
      </w:pPr>
      <w:r w:rsidRPr="00731167">
        <w:rPr>
          <w:b/>
          <w:bCs/>
          <w:strike/>
        </w:rPr>
        <w:t>Target User: All</w:t>
      </w:r>
    </w:p>
    <w:p w14:paraId="1C22C654" w14:textId="62BC1E41" w:rsidR="00954F3B" w:rsidRPr="00731167" w:rsidRDefault="009F68C5" w:rsidP="00954F3B">
      <w:pPr>
        <w:rPr>
          <w:strike/>
        </w:rPr>
      </w:pPr>
      <w:r w:rsidRPr="00731167">
        <w:rPr>
          <w:strike/>
        </w:rPr>
        <w:t>Chariot</w:t>
      </w:r>
      <w:r w:rsidR="00954F3B" w:rsidRPr="00731167">
        <w:rPr>
          <w:strike/>
        </w:rPr>
        <w:t xml:space="preserve"> shall </w:t>
      </w:r>
      <w:r w:rsidR="002051D9" w:rsidRPr="00731167">
        <w:rPr>
          <w:strike/>
        </w:rPr>
        <w:t xml:space="preserve">utilize storage unit modules </w:t>
      </w:r>
      <w:r w:rsidR="002A6E66" w:rsidRPr="00731167">
        <w:rPr>
          <w:strike/>
        </w:rPr>
        <w:t>that can</w:t>
      </w:r>
      <w:r w:rsidR="00954F3B" w:rsidRPr="00731167">
        <w:rPr>
          <w:strike/>
        </w:rPr>
        <w:t xml:space="preserve"> interface and </w:t>
      </w:r>
      <w:r w:rsidR="000C4A9F" w:rsidRPr="00731167">
        <w:rPr>
          <w:strike/>
        </w:rPr>
        <w:t xml:space="preserve">provide </w:t>
      </w:r>
      <w:r w:rsidR="00954F3B" w:rsidRPr="00731167">
        <w:rPr>
          <w:strike/>
        </w:rPr>
        <w:t xml:space="preserve">compatibility </w:t>
      </w:r>
      <w:r w:rsidR="000C4A9F" w:rsidRPr="00731167">
        <w:rPr>
          <w:strike/>
        </w:rPr>
        <w:t xml:space="preserve">for </w:t>
      </w:r>
      <w:r w:rsidR="00634B62" w:rsidRPr="00731167">
        <w:rPr>
          <w:strike/>
        </w:rPr>
        <w:t>storage units to the system.</w:t>
      </w:r>
    </w:p>
    <w:p w14:paraId="04E85884" w14:textId="77777777" w:rsidR="00277134" w:rsidRPr="00731167" w:rsidRDefault="00277134" w:rsidP="009442F4">
      <w:pPr>
        <w:ind w:left="540"/>
        <w:rPr>
          <w:strike/>
        </w:rPr>
      </w:pPr>
    </w:p>
    <w:p w14:paraId="0481E2C8" w14:textId="65E19C9F" w:rsidR="00954F3B" w:rsidRPr="00731167" w:rsidRDefault="00277134" w:rsidP="009442F4">
      <w:pPr>
        <w:pStyle w:val="Heading4"/>
        <w:numPr>
          <w:ilvl w:val="0"/>
          <w:numId w:val="0"/>
        </w:numPr>
        <w:ind w:left="540"/>
        <w:rPr>
          <w:strike/>
        </w:rPr>
      </w:pPr>
      <w:r w:rsidRPr="00731167">
        <w:rPr>
          <w:strike/>
        </w:rPr>
        <w:t>FR2</w:t>
      </w:r>
      <w:r w:rsidR="00DC6B23" w:rsidRPr="00731167">
        <w:rPr>
          <w:strike/>
        </w:rPr>
        <w:t>4</w:t>
      </w:r>
      <w:r w:rsidRPr="00731167">
        <w:rPr>
          <w:strike/>
        </w:rPr>
        <w:t xml:space="preserve">.1 – </w:t>
      </w:r>
      <w:r w:rsidR="00954F3B" w:rsidRPr="00731167">
        <w:rPr>
          <w:strike/>
        </w:rPr>
        <w:t>Add Storage Unit Module</w:t>
      </w:r>
    </w:p>
    <w:p w14:paraId="05E5B32E" w14:textId="77777777" w:rsidR="00954F3B" w:rsidRPr="00731167" w:rsidRDefault="00954F3B" w:rsidP="009442F4">
      <w:pPr>
        <w:ind w:left="540"/>
        <w:rPr>
          <w:b/>
          <w:bCs/>
          <w:strike/>
        </w:rPr>
      </w:pPr>
      <w:r w:rsidRPr="00731167">
        <w:rPr>
          <w:b/>
          <w:bCs/>
          <w:strike/>
        </w:rPr>
        <w:t>Priority: Essential</w:t>
      </w:r>
    </w:p>
    <w:p w14:paraId="581798BE" w14:textId="77777777" w:rsidR="00954F3B" w:rsidRPr="00731167" w:rsidRDefault="00954F3B" w:rsidP="009442F4">
      <w:pPr>
        <w:ind w:left="540"/>
        <w:rPr>
          <w:b/>
          <w:bCs/>
          <w:strike/>
        </w:rPr>
      </w:pPr>
      <w:r w:rsidRPr="00731167">
        <w:rPr>
          <w:b/>
          <w:bCs/>
          <w:strike/>
        </w:rPr>
        <w:t>Target User: All</w:t>
      </w:r>
    </w:p>
    <w:p w14:paraId="2F8EC3F7" w14:textId="0599ABA1" w:rsidR="004548FF" w:rsidRPr="00731167" w:rsidRDefault="00547594">
      <w:pPr>
        <w:ind w:left="540"/>
        <w:rPr>
          <w:strike/>
        </w:rPr>
      </w:pPr>
      <w:r w:rsidRPr="00731167">
        <w:rPr>
          <w:strike/>
        </w:rPr>
        <w:t xml:space="preserve">Chariot shall </w:t>
      </w:r>
    </w:p>
    <w:p w14:paraId="1C4B913C" w14:textId="1B426704" w:rsidR="00954F3B" w:rsidRPr="00731167" w:rsidRDefault="00954F3B" w:rsidP="009442F4">
      <w:pPr>
        <w:ind w:left="540"/>
        <w:rPr>
          <w:strike/>
        </w:rPr>
      </w:pPr>
      <w:r w:rsidRPr="00731167">
        <w:rPr>
          <w:strike/>
        </w:rPr>
        <w:t>Chariot shall have an interface for the addition of storage unit modules to</w:t>
      </w:r>
      <w:r w:rsidR="00EE1782" w:rsidRPr="00731167">
        <w:rPr>
          <w:strike/>
        </w:rPr>
        <w:t xml:space="preserve"> the system for future use.</w:t>
      </w:r>
      <w:r w:rsidRPr="00731167">
        <w:rPr>
          <w:strike/>
        </w:rPr>
        <w:t xml:space="preserve"> </w:t>
      </w:r>
    </w:p>
    <w:p w14:paraId="2CE3569C" w14:textId="7F013995" w:rsidR="005D14BA" w:rsidRPr="00731167" w:rsidRDefault="005D14BA">
      <w:pPr>
        <w:rPr>
          <w:rFonts w:eastAsiaTheme="majorEastAsia"/>
          <w:b/>
          <w:bCs/>
          <w:strike/>
          <w:sz w:val="28"/>
          <w:szCs w:val="28"/>
        </w:rPr>
      </w:pPr>
    </w:p>
    <w:p w14:paraId="5BEDE619" w14:textId="14C35FE8" w:rsidR="00954F3B" w:rsidRPr="00731167" w:rsidRDefault="00277134" w:rsidP="009442F4">
      <w:pPr>
        <w:pStyle w:val="Heading4"/>
        <w:numPr>
          <w:ilvl w:val="0"/>
          <w:numId w:val="0"/>
        </w:numPr>
        <w:ind w:left="540"/>
        <w:rPr>
          <w:strike/>
        </w:rPr>
      </w:pPr>
      <w:r w:rsidRPr="00731167">
        <w:rPr>
          <w:strike/>
        </w:rPr>
        <w:t>FR2</w:t>
      </w:r>
      <w:r w:rsidR="00DC6B23" w:rsidRPr="00731167">
        <w:rPr>
          <w:strike/>
        </w:rPr>
        <w:t>4</w:t>
      </w:r>
      <w:r w:rsidRPr="00731167">
        <w:rPr>
          <w:strike/>
        </w:rPr>
        <w:t xml:space="preserve">.2 – </w:t>
      </w:r>
      <w:r w:rsidR="00954F3B" w:rsidRPr="00731167">
        <w:rPr>
          <w:strike/>
        </w:rPr>
        <w:t xml:space="preserve">Remove </w:t>
      </w:r>
      <w:r w:rsidR="00F149FF" w:rsidRPr="00731167">
        <w:rPr>
          <w:strike/>
        </w:rPr>
        <w:t>Storage</w:t>
      </w:r>
      <w:r w:rsidR="00B53630" w:rsidRPr="00731167">
        <w:rPr>
          <w:strike/>
        </w:rPr>
        <w:t xml:space="preserve"> Unit</w:t>
      </w:r>
      <w:r w:rsidR="00F149FF" w:rsidRPr="00731167">
        <w:rPr>
          <w:strike/>
        </w:rPr>
        <w:t xml:space="preserve"> </w:t>
      </w:r>
      <w:r w:rsidR="00954F3B" w:rsidRPr="00731167">
        <w:rPr>
          <w:strike/>
        </w:rPr>
        <w:t>Module</w:t>
      </w:r>
    </w:p>
    <w:p w14:paraId="50A13B27" w14:textId="77777777" w:rsidR="00954F3B" w:rsidRPr="00731167" w:rsidRDefault="00954F3B" w:rsidP="009442F4">
      <w:pPr>
        <w:ind w:left="540"/>
        <w:rPr>
          <w:b/>
          <w:bCs/>
          <w:strike/>
        </w:rPr>
      </w:pPr>
      <w:r w:rsidRPr="00731167">
        <w:rPr>
          <w:b/>
          <w:bCs/>
          <w:strike/>
        </w:rPr>
        <w:t>Priority: Essential</w:t>
      </w:r>
    </w:p>
    <w:p w14:paraId="54671A7D" w14:textId="77777777" w:rsidR="00954F3B" w:rsidRPr="00731167" w:rsidRDefault="00954F3B" w:rsidP="009442F4">
      <w:pPr>
        <w:ind w:left="540"/>
        <w:rPr>
          <w:b/>
          <w:bCs/>
          <w:strike/>
        </w:rPr>
      </w:pPr>
      <w:r w:rsidRPr="00731167">
        <w:rPr>
          <w:b/>
          <w:bCs/>
          <w:strike/>
        </w:rPr>
        <w:t>Target User: All</w:t>
      </w:r>
    </w:p>
    <w:p w14:paraId="70BDBFC7" w14:textId="796F2862" w:rsidR="00954F3B" w:rsidRPr="00731167" w:rsidRDefault="00954F3B" w:rsidP="009442F4">
      <w:pPr>
        <w:ind w:left="540"/>
        <w:rPr>
          <w:strike/>
        </w:rPr>
      </w:pPr>
      <w:r w:rsidRPr="00731167">
        <w:rPr>
          <w:strike/>
        </w:rPr>
        <w:t>Chariot shall be able to remove storage unit modules currently not being used by the system. This will disassociate the module from the system and prevent its use or appearance in Chariot.</w:t>
      </w:r>
    </w:p>
    <w:p w14:paraId="386D3F86" w14:textId="77777777" w:rsidR="00954F3B" w:rsidRDefault="00954F3B" w:rsidP="009442F4"/>
    <w:p w14:paraId="712B1F0D" w14:textId="416F44B9" w:rsidR="00D35E65" w:rsidRPr="00DA43CF" w:rsidRDefault="00A56A15" w:rsidP="009442F4">
      <w:pPr>
        <w:pStyle w:val="Heading3"/>
        <w:numPr>
          <w:ilvl w:val="0"/>
          <w:numId w:val="0"/>
        </w:numPr>
      </w:pPr>
      <w:bookmarkStart w:id="121" w:name="_Toc24395638"/>
      <w:r>
        <w:t>FR2</w:t>
      </w:r>
      <w:r w:rsidR="003F45D1">
        <w:t>0</w:t>
      </w:r>
      <w:r>
        <w:t xml:space="preserve"> </w:t>
      </w:r>
      <w:r w:rsidRPr="00DA43CF">
        <w:t>–</w:t>
      </w:r>
      <w:r>
        <w:t xml:space="preserve"> </w:t>
      </w:r>
      <w:r w:rsidR="00D35E65" w:rsidRPr="00DA43CF">
        <w:t>Live Data Access</w:t>
      </w:r>
      <w:bookmarkEnd w:id="121"/>
    </w:p>
    <w:p w14:paraId="1E531ABA" w14:textId="0D7F689F" w:rsidR="00D35E65" w:rsidRPr="009442F4" w:rsidRDefault="00D35E65" w:rsidP="00D35E65">
      <w:pPr>
        <w:rPr>
          <w:b/>
          <w:bCs/>
        </w:rPr>
      </w:pPr>
      <w:r w:rsidRPr="009442F4">
        <w:rPr>
          <w:b/>
          <w:bCs/>
        </w:rPr>
        <w:t xml:space="preserve">Priority: </w:t>
      </w:r>
      <w:r w:rsidR="00FD2595">
        <w:rPr>
          <w:b/>
          <w:bCs/>
        </w:rPr>
        <w:t>High</w:t>
      </w:r>
    </w:p>
    <w:p w14:paraId="753525B6" w14:textId="1013A201" w:rsidR="00D35E65" w:rsidRPr="009442F4" w:rsidRDefault="00D35E65" w:rsidP="00D35E65">
      <w:pPr>
        <w:rPr>
          <w:b/>
          <w:bCs/>
        </w:rPr>
      </w:pPr>
      <w:r w:rsidRPr="009442F4">
        <w:rPr>
          <w:b/>
          <w:bCs/>
        </w:rPr>
        <w:t>Target User: All</w:t>
      </w:r>
    </w:p>
    <w:p w14:paraId="60BD6437" w14:textId="4BD1322D" w:rsidR="00A56A15" w:rsidRDefault="00AF1F20">
      <w:r>
        <w:t>Users shall be able to access and use stored data during a data collection episode.</w:t>
      </w:r>
    </w:p>
    <w:p w14:paraId="69F80C9E" w14:textId="7C6E3587" w:rsidR="004548FF" w:rsidRDefault="004548FF">
      <w:pPr>
        <w:rPr>
          <w:b/>
          <w:bCs/>
          <w:sz w:val="28"/>
          <w:szCs w:val="28"/>
        </w:rPr>
      </w:pPr>
    </w:p>
    <w:p w14:paraId="1E2A55DD" w14:textId="3281F1C1" w:rsidR="00A74F36" w:rsidRPr="00DA43CF" w:rsidRDefault="00A56A15" w:rsidP="009442F4">
      <w:pPr>
        <w:pStyle w:val="Heading3"/>
        <w:numPr>
          <w:ilvl w:val="0"/>
          <w:numId w:val="0"/>
        </w:numPr>
        <w:ind w:left="720" w:hanging="720"/>
      </w:pPr>
      <w:bookmarkStart w:id="122" w:name="_Toc24395639"/>
      <w:r>
        <w:t>FR2</w:t>
      </w:r>
      <w:r w:rsidR="008A67BD">
        <w:t>1</w:t>
      </w:r>
      <w:r>
        <w:t xml:space="preserve"> </w:t>
      </w:r>
      <w:r w:rsidRPr="00DA43CF">
        <w:t>–</w:t>
      </w:r>
      <w:r>
        <w:t xml:space="preserve"> </w:t>
      </w:r>
      <w:r w:rsidR="00A74F36" w:rsidRPr="00DA43CF">
        <w:t>Time</w:t>
      </w:r>
      <w:r w:rsidR="009672A9">
        <w:t>s</w:t>
      </w:r>
      <w:r w:rsidR="00A74F36" w:rsidRPr="00DA43CF">
        <w:t xml:space="preserve">tamped </w:t>
      </w:r>
      <w:r w:rsidR="003136DD">
        <w:t>Received Data</w:t>
      </w:r>
      <w:bookmarkEnd w:id="122"/>
    </w:p>
    <w:p w14:paraId="592CC185" w14:textId="61095589" w:rsidR="00A74F36" w:rsidRPr="009442F4" w:rsidRDefault="00A74F36" w:rsidP="00A74F36">
      <w:pPr>
        <w:rPr>
          <w:b/>
          <w:bCs/>
        </w:rPr>
      </w:pPr>
      <w:r w:rsidRPr="009442F4">
        <w:rPr>
          <w:b/>
          <w:bCs/>
        </w:rPr>
        <w:t xml:space="preserve">Priority: </w:t>
      </w:r>
      <w:r w:rsidR="008E4113" w:rsidRPr="009442F4">
        <w:rPr>
          <w:b/>
          <w:bCs/>
        </w:rPr>
        <w:t>Essential</w:t>
      </w:r>
    </w:p>
    <w:p w14:paraId="2508FB09" w14:textId="77777777" w:rsidR="00A74F36" w:rsidRPr="009442F4" w:rsidRDefault="00A74F36" w:rsidP="00A74F36">
      <w:pPr>
        <w:rPr>
          <w:b/>
          <w:bCs/>
        </w:rPr>
      </w:pPr>
      <w:r w:rsidRPr="009442F4">
        <w:rPr>
          <w:b/>
          <w:bCs/>
        </w:rPr>
        <w:t>Target User: All</w:t>
      </w:r>
    </w:p>
    <w:p w14:paraId="071FF170" w14:textId="44A0C926" w:rsidR="004B3DAF" w:rsidRDefault="00B01FF2">
      <w:r>
        <w:t>Chariot shall t</w:t>
      </w:r>
      <w:r w:rsidR="00D04E8F">
        <w:t>imestamp</w:t>
      </w:r>
      <w:r>
        <w:t xml:space="preserve"> </w:t>
      </w:r>
      <w:r w:rsidR="004B3DAF">
        <w:t xml:space="preserve">all </w:t>
      </w:r>
      <w:r>
        <w:t xml:space="preserve">received </w:t>
      </w:r>
      <w:r w:rsidR="004B3DAF">
        <w:t xml:space="preserve">data </w:t>
      </w:r>
      <w:r>
        <w:t xml:space="preserve">from an IoT device to the </w:t>
      </w:r>
      <w:r w:rsidR="00F71AA4">
        <w:t>storage unit</w:t>
      </w:r>
      <w:r w:rsidR="00BC5EB9">
        <w:t xml:space="preserve"> with the time it was received</w:t>
      </w:r>
      <w:r>
        <w:t>.</w:t>
      </w:r>
    </w:p>
    <w:p w14:paraId="67518434" w14:textId="77777777" w:rsidR="008A67BD" w:rsidRDefault="008A67BD">
      <w:pPr>
        <w:rPr>
          <w:b/>
          <w:bCs/>
          <w:sz w:val="28"/>
          <w:szCs w:val="28"/>
        </w:rPr>
      </w:pPr>
    </w:p>
    <w:p w14:paraId="6BC3153F" w14:textId="1310867F" w:rsidR="001B09AD" w:rsidRPr="00DA43CF" w:rsidRDefault="00A56A15" w:rsidP="009442F4">
      <w:pPr>
        <w:pStyle w:val="Heading3"/>
        <w:numPr>
          <w:ilvl w:val="0"/>
          <w:numId w:val="0"/>
        </w:numPr>
        <w:ind w:left="720" w:hanging="720"/>
      </w:pPr>
      <w:bookmarkStart w:id="123" w:name="_Toc24395640"/>
      <w:r>
        <w:t>FR2</w:t>
      </w:r>
      <w:r w:rsidR="008A67BD">
        <w:t>2</w:t>
      </w:r>
      <w:r>
        <w:t xml:space="preserve"> </w:t>
      </w:r>
      <w:r w:rsidRPr="00DA43CF">
        <w:t>–</w:t>
      </w:r>
      <w:r>
        <w:t xml:space="preserve"> </w:t>
      </w:r>
      <w:r w:rsidR="001B09AD" w:rsidRPr="00DA43CF">
        <w:t>Time</w:t>
      </w:r>
      <w:r w:rsidR="009672A9">
        <w:t>s</w:t>
      </w:r>
      <w:r w:rsidR="001B09AD" w:rsidRPr="00DA43CF">
        <w:t xml:space="preserve">tamped </w:t>
      </w:r>
      <w:r w:rsidR="009672A9">
        <w:t>Collected Data</w:t>
      </w:r>
      <w:bookmarkEnd w:id="123"/>
    </w:p>
    <w:p w14:paraId="361306ED" w14:textId="77777777" w:rsidR="001B09AD" w:rsidRPr="009442F4" w:rsidRDefault="001B09AD" w:rsidP="001B09AD">
      <w:pPr>
        <w:rPr>
          <w:b/>
          <w:bCs/>
        </w:rPr>
      </w:pPr>
      <w:r w:rsidRPr="009442F4">
        <w:rPr>
          <w:b/>
          <w:bCs/>
        </w:rPr>
        <w:t>Priority: Essential</w:t>
      </w:r>
    </w:p>
    <w:p w14:paraId="12FD8173" w14:textId="49A1277B" w:rsidR="001B09AD" w:rsidRPr="009442F4" w:rsidRDefault="001B09AD" w:rsidP="001B09AD">
      <w:pPr>
        <w:rPr>
          <w:b/>
          <w:bCs/>
        </w:rPr>
      </w:pPr>
      <w:r w:rsidRPr="009442F4">
        <w:rPr>
          <w:b/>
          <w:bCs/>
        </w:rPr>
        <w:t>Target User: All</w:t>
      </w:r>
    </w:p>
    <w:p w14:paraId="46747E76" w14:textId="1A3576BF" w:rsidR="00B01FF2" w:rsidRDefault="00B01FF2" w:rsidP="001B09AD">
      <w:r>
        <w:t xml:space="preserve">Chariot shall </w:t>
      </w:r>
      <w:r w:rsidR="00F71AA4">
        <w:t>timestamp</w:t>
      </w:r>
      <w:r w:rsidR="008C3206">
        <w:t xml:space="preserve"> all collected</w:t>
      </w:r>
      <w:r>
        <w:t xml:space="preserve"> data </w:t>
      </w:r>
      <w:r w:rsidR="0080474E">
        <w:t>to the storage unit with the time it was collected</w:t>
      </w:r>
      <w:r>
        <w:t>.</w:t>
      </w:r>
    </w:p>
    <w:p w14:paraId="0A8CC082" w14:textId="77777777" w:rsidR="00B01FF2" w:rsidRDefault="00B01FF2" w:rsidP="001B09AD"/>
    <w:p w14:paraId="510FB7C6" w14:textId="38C432CA" w:rsidR="00D35E65" w:rsidRPr="00DF57BB" w:rsidRDefault="00A56A15" w:rsidP="009442F4">
      <w:pPr>
        <w:pStyle w:val="Heading3"/>
        <w:numPr>
          <w:ilvl w:val="0"/>
          <w:numId w:val="0"/>
        </w:numPr>
        <w:ind w:left="720" w:hanging="720"/>
        <w:rPr>
          <w:strike/>
        </w:rPr>
      </w:pPr>
      <w:bookmarkStart w:id="124" w:name="_Toc24395641"/>
      <w:commentRangeStart w:id="125"/>
      <w:r w:rsidRPr="00DF57BB">
        <w:rPr>
          <w:strike/>
        </w:rPr>
        <w:t>FR2</w:t>
      </w:r>
      <w:r w:rsidR="00F31E92" w:rsidRPr="00DF57BB">
        <w:rPr>
          <w:strike/>
        </w:rPr>
        <w:t>8</w:t>
      </w:r>
      <w:r w:rsidRPr="00DF57BB">
        <w:rPr>
          <w:strike/>
        </w:rPr>
        <w:t xml:space="preserve"> –</w:t>
      </w:r>
      <w:r w:rsidR="00613B41" w:rsidRPr="00DF57BB">
        <w:rPr>
          <w:strike/>
        </w:rPr>
        <w:t xml:space="preserve"> Save</w:t>
      </w:r>
      <w:r w:rsidR="00AF34B4" w:rsidRPr="00DF57BB">
        <w:rPr>
          <w:strike/>
        </w:rPr>
        <w:t xml:space="preserve"> Collected</w:t>
      </w:r>
      <w:r w:rsidR="00613B41" w:rsidRPr="00DF57BB">
        <w:rPr>
          <w:strike/>
        </w:rPr>
        <w:t xml:space="preserve"> Data to a File</w:t>
      </w:r>
      <w:bookmarkEnd w:id="124"/>
      <w:commentRangeEnd w:id="125"/>
      <w:r w:rsidR="00DF57BB">
        <w:rPr>
          <w:rStyle w:val="CommentReference"/>
          <w:b w:val="0"/>
          <w:bCs w:val="0"/>
        </w:rPr>
        <w:commentReference w:id="125"/>
      </w:r>
    </w:p>
    <w:p w14:paraId="630A0CFB" w14:textId="77777777" w:rsidR="00D35E65" w:rsidRPr="00DF57BB" w:rsidRDefault="00D35E65" w:rsidP="00D35E65">
      <w:pPr>
        <w:rPr>
          <w:b/>
          <w:bCs/>
          <w:strike/>
        </w:rPr>
      </w:pPr>
      <w:r w:rsidRPr="00DF57BB">
        <w:rPr>
          <w:b/>
          <w:bCs/>
          <w:strike/>
        </w:rPr>
        <w:t>Priority: Essential</w:t>
      </w:r>
    </w:p>
    <w:p w14:paraId="13A0E229" w14:textId="0F780D4B" w:rsidR="00D35E65" w:rsidRPr="00DF57BB" w:rsidRDefault="00D35E65" w:rsidP="00D35E65">
      <w:pPr>
        <w:rPr>
          <w:b/>
          <w:bCs/>
          <w:strike/>
        </w:rPr>
      </w:pPr>
      <w:r w:rsidRPr="00DF57BB">
        <w:rPr>
          <w:b/>
          <w:bCs/>
          <w:strike/>
        </w:rPr>
        <w:t>Target User: All</w:t>
      </w:r>
    </w:p>
    <w:p w14:paraId="0BA29EDC" w14:textId="5E076DEF" w:rsidR="0050052F" w:rsidRPr="00DF57BB" w:rsidRDefault="0050052F" w:rsidP="00D35E65">
      <w:pPr>
        <w:rPr>
          <w:strike/>
        </w:rPr>
      </w:pPr>
      <w:r w:rsidRPr="00DF57BB">
        <w:rPr>
          <w:strike/>
        </w:rPr>
        <w:t xml:space="preserve">Chariot shall be able to save collected data from a completed data collection episode to a file </w:t>
      </w:r>
      <w:r w:rsidR="008B4834" w:rsidRPr="00DF57BB">
        <w:rPr>
          <w:strike/>
        </w:rPr>
        <w:t>based on the IoT device</w:t>
      </w:r>
      <w:r w:rsidR="00E0166F" w:rsidRPr="00DF57BB">
        <w:rPr>
          <w:strike/>
        </w:rPr>
        <w:t>s</w:t>
      </w:r>
      <w:r w:rsidR="003544FB" w:rsidRPr="00DF57BB">
        <w:rPr>
          <w:strike/>
        </w:rPr>
        <w:t xml:space="preserve"> and storage unit </w:t>
      </w:r>
      <w:r w:rsidR="00E0166F" w:rsidRPr="00DF57BB">
        <w:rPr>
          <w:strike/>
        </w:rPr>
        <w:t>used.</w:t>
      </w:r>
    </w:p>
    <w:p w14:paraId="2D906808" w14:textId="77777777" w:rsidR="0050052F" w:rsidRDefault="0050052F" w:rsidP="00D35E65"/>
    <w:p w14:paraId="0DEF3881" w14:textId="3389086B" w:rsidR="00D35E65" w:rsidRPr="00DA43CF" w:rsidRDefault="00A56A15" w:rsidP="009442F4">
      <w:pPr>
        <w:pStyle w:val="Heading3"/>
        <w:numPr>
          <w:ilvl w:val="0"/>
          <w:numId w:val="0"/>
        </w:numPr>
        <w:ind w:left="720" w:hanging="720"/>
      </w:pPr>
      <w:bookmarkStart w:id="126" w:name="_Toc24395642"/>
      <w:r>
        <w:t>FR</w:t>
      </w:r>
      <w:r w:rsidR="00834D6F">
        <w:t>23</w:t>
      </w:r>
      <w:r>
        <w:t xml:space="preserve"> </w:t>
      </w:r>
      <w:r w:rsidRPr="00DA43CF">
        <w:t>–</w:t>
      </w:r>
      <w:r w:rsidR="00613B41">
        <w:t xml:space="preserve"> Load</w:t>
      </w:r>
      <w:r w:rsidR="00AF34B4">
        <w:t xml:space="preserve"> Collected</w:t>
      </w:r>
      <w:r w:rsidR="00613B41">
        <w:t xml:space="preserve"> Data from a File</w:t>
      </w:r>
      <w:bookmarkEnd w:id="126"/>
    </w:p>
    <w:p w14:paraId="2D5753AD" w14:textId="7F7B2342" w:rsidR="00D35E65" w:rsidRPr="009442F4" w:rsidRDefault="00D35E65" w:rsidP="00D35E65">
      <w:pPr>
        <w:rPr>
          <w:b/>
          <w:bCs/>
        </w:rPr>
      </w:pPr>
      <w:r w:rsidRPr="009442F4">
        <w:rPr>
          <w:b/>
          <w:bCs/>
        </w:rPr>
        <w:t xml:space="preserve">Priority: </w:t>
      </w:r>
      <w:r w:rsidR="00AC0334">
        <w:rPr>
          <w:b/>
          <w:bCs/>
        </w:rPr>
        <w:t>High</w:t>
      </w:r>
    </w:p>
    <w:p w14:paraId="0A31F123" w14:textId="77777777" w:rsidR="00D35E65" w:rsidRPr="009442F4" w:rsidRDefault="00D35E65" w:rsidP="00D35E65">
      <w:pPr>
        <w:rPr>
          <w:b/>
          <w:bCs/>
        </w:rPr>
      </w:pPr>
      <w:r w:rsidRPr="009442F4">
        <w:rPr>
          <w:b/>
          <w:bCs/>
        </w:rPr>
        <w:t>Target User: All</w:t>
      </w:r>
    </w:p>
    <w:p w14:paraId="5A36C1C5" w14:textId="405E390C" w:rsidR="00251045" w:rsidRDefault="00F947BF">
      <w:r>
        <w:t xml:space="preserve">A user can load in an existing </w:t>
      </w:r>
      <w:r w:rsidR="00245DAC">
        <w:t>collected data file for use</w:t>
      </w:r>
      <w:r w:rsidR="0092402B">
        <w:t xml:space="preserve"> within Chariot.</w:t>
      </w:r>
    </w:p>
    <w:p w14:paraId="3318D895" w14:textId="2D46F81B" w:rsidR="00875436" w:rsidRPr="00DA43CF" w:rsidRDefault="00875436" w:rsidP="007B34C5">
      <w:pPr>
        <w:pStyle w:val="Heading4"/>
        <w:numPr>
          <w:ilvl w:val="0"/>
          <w:numId w:val="0"/>
        </w:numPr>
        <w:ind w:left="1584" w:hanging="864"/>
      </w:pPr>
      <w:r>
        <w:t>FR23</w:t>
      </w:r>
      <w:r>
        <w:t>.1</w:t>
      </w:r>
      <w:r>
        <w:t xml:space="preserve"> </w:t>
      </w:r>
      <w:r w:rsidRPr="00DA43CF">
        <w:t>–</w:t>
      </w:r>
      <w:r>
        <w:t xml:space="preserve"> </w:t>
      </w:r>
      <w:r w:rsidR="009D3019">
        <w:t>Append Data</w:t>
      </w:r>
    </w:p>
    <w:p w14:paraId="5B399BA0" w14:textId="77777777" w:rsidR="00875436" w:rsidRPr="009442F4" w:rsidRDefault="00875436" w:rsidP="007B34C5">
      <w:pPr>
        <w:ind w:left="720"/>
        <w:rPr>
          <w:b/>
          <w:bCs/>
        </w:rPr>
      </w:pPr>
      <w:r w:rsidRPr="009442F4">
        <w:rPr>
          <w:b/>
          <w:bCs/>
        </w:rPr>
        <w:t xml:space="preserve">Priority: </w:t>
      </w:r>
      <w:r>
        <w:rPr>
          <w:b/>
          <w:bCs/>
        </w:rPr>
        <w:t>High</w:t>
      </w:r>
    </w:p>
    <w:p w14:paraId="0D110968" w14:textId="30BF4A25" w:rsidR="00875436" w:rsidRDefault="00875436" w:rsidP="007B34C5">
      <w:pPr>
        <w:ind w:left="720"/>
        <w:rPr>
          <w:b/>
          <w:bCs/>
        </w:rPr>
      </w:pPr>
      <w:r w:rsidRPr="009442F4">
        <w:rPr>
          <w:b/>
          <w:bCs/>
        </w:rPr>
        <w:t>Target User: All</w:t>
      </w:r>
    </w:p>
    <w:p w14:paraId="358C379F" w14:textId="468E2DB8" w:rsidR="008841F0" w:rsidRPr="003C0574" w:rsidRDefault="003C0574" w:rsidP="007B34C5">
      <w:pPr>
        <w:ind w:left="720"/>
      </w:pPr>
      <w:r>
        <w:t>A user</w:t>
      </w:r>
      <w:r w:rsidR="004E3965">
        <w:t xml:space="preserve"> </w:t>
      </w:r>
      <w:r w:rsidR="00F12A74">
        <w:t xml:space="preserve">shall be able to append new collected data to an existing </w:t>
      </w:r>
      <w:r w:rsidR="0018576B">
        <w:t>storage unit with collected data.</w:t>
      </w:r>
    </w:p>
    <w:p w14:paraId="7C6B99BE" w14:textId="77777777" w:rsidR="00B4084B" w:rsidRDefault="00B4084B" w:rsidP="007B34C5">
      <w:pPr>
        <w:ind w:left="720"/>
        <w:rPr>
          <w:b/>
          <w:bCs/>
        </w:rPr>
      </w:pPr>
    </w:p>
    <w:p w14:paraId="388FEFAB" w14:textId="71641E66" w:rsidR="007B34C5" w:rsidRPr="00DA43CF" w:rsidRDefault="007B34C5" w:rsidP="007B34C5">
      <w:pPr>
        <w:pStyle w:val="Heading4"/>
        <w:numPr>
          <w:ilvl w:val="0"/>
          <w:numId w:val="0"/>
        </w:numPr>
        <w:ind w:left="1584" w:hanging="864"/>
      </w:pPr>
      <w:r>
        <w:t xml:space="preserve">FR23.1 </w:t>
      </w:r>
      <w:r w:rsidRPr="00DA43CF">
        <w:t>–</w:t>
      </w:r>
      <w:r>
        <w:t xml:space="preserve"> </w:t>
      </w:r>
      <w:r w:rsidR="008841F0">
        <w:t>Edit Data</w:t>
      </w:r>
    </w:p>
    <w:p w14:paraId="04EA47F2" w14:textId="10E4B34D" w:rsidR="007B34C5" w:rsidRPr="009442F4" w:rsidRDefault="007B34C5" w:rsidP="007B34C5">
      <w:pPr>
        <w:ind w:left="720"/>
        <w:rPr>
          <w:b/>
          <w:bCs/>
        </w:rPr>
      </w:pPr>
      <w:r w:rsidRPr="009442F4">
        <w:rPr>
          <w:b/>
          <w:bCs/>
        </w:rPr>
        <w:t xml:space="preserve">Priority: </w:t>
      </w:r>
      <w:r w:rsidR="008841F0">
        <w:rPr>
          <w:b/>
          <w:bCs/>
        </w:rPr>
        <w:t>Low</w:t>
      </w:r>
    </w:p>
    <w:p w14:paraId="2AD6B3B5" w14:textId="1323B004" w:rsidR="007B34C5" w:rsidRDefault="007B34C5" w:rsidP="007B34C5">
      <w:pPr>
        <w:ind w:left="720"/>
        <w:rPr>
          <w:b/>
          <w:bCs/>
        </w:rPr>
      </w:pPr>
      <w:r w:rsidRPr="009442F4">
        <w:rPr>
          <w:b/>
          <w:bCs/>
        </w:rPr>
        <w:t>Target User: All</w:t>
      </w:r>
    </w:p>
    <w:p w14:paraId="5B243D3A" w14:textId="18C95DA2" w:rsidR="002E2AED" w:rsidRPr="00C45190" w:rsidRDefault="00C45190" w:rsidP="007B34C5">
      <w:pPr>
        <w:ind w:left="720"/>
      </w:pPr>
      <w:r>
        <w:t xml:space="preserve">A user </w:t>
      </w:r>
      <w:r w:rsidR="0029604D">
        <w:t xml:space="preserve">shall </w:t>
      </w:r>
      <w:r w:rsidR="005D5D74">
        <w:t xml:space="preserve"> </w:t>
      </w:r>
      <w:r w:rsidR="00104D53">
        <w:t xml:space="preserve">be able to </w:t>
      </w:r>
      <w:r w:rsidR="00B517E7">
        <w:t xml:space="preserve">edit </w:t>
      </w:r>
      <w:r w:rsidR="00B221BA">
        <w:t>collected data from a file, this will include changing the formatting</w:t>
      </w:r>
      <w:r w:rsidR="00000E40">
        <w:t xml:space="preserve">, stored values, or deleting </w:t>
      </w:r>
      <w:r w:rsidR="00C51E28">
        <w:t>collected data.</w:t>
      </w:r>
    </w:p>
    <w:p w14:paraId="18816F1A" w14:textId="77777777" w:rsidR="007B34C5" w:rsidRDefault="007B34C5" w:rsidP="00875436">
      <w:pPr>
        <w:rPr>
          <w:b/>
          <w:bCs/>
          <w:sz w:val="28"/>
          <w:szCs w:val="28"/>
        </w:rPr>
      </w:pPr>
    </w:p>
    <w:p w14:paraId="3055914D" w14:textId="77777777" w:rsidR="00C21A4C" w:rsidRPr="008B50A0" w:rsidRDefault="00C21A4C" w:rsidP="008B50A0"/>
    <w:p w14:paraId="4A7A2308" w14:textId="1789893D" w:rsidR="00126742" w:rsidRDefault="00126742" w:rsidP="009442F4">
      <w:pPr>
        <w:pStyle w:val="Heading3"/>
        <w:numPr>
          <w:ilvl w:val="0"/>
          <w:numId w:val="0"/>
        </w:numPr>
        <w:ind w:left="720" w:hanging="720"/>
      </w:pPr>
      <w:bookmarkStart w:id="127" w:name="_Toc24395643"/>
      <w:r>
        <w:t xml:space="preserve">Data </w:t>
      </w:r>
      <w:bookmarkEnd w:id="127"/>
      <w:r w:rsidR="005F4FD6">
        <w:t>Output</w:t>
      </w:r>
    </w:p>
    <w:p w14:paraId="4A9EC95D" w14:textId="5C6799A4" w:rsidR="00126742" w:rsidRDefault="00126742" w:rsidP="0050052F">
      <w:r>
        <w:t>The following requirements</w:t>
      </w:r>
      <w:r w:rsidR="003E1E88">
        <w:t xml:space="preserve"> specify </w:t>
      </w:r>
      <w:r w:rsidR="00CA2946">
        <w:t xml:space="preserve">requirements </w:t>
      </w:r>
      <w:r w:rsidR="003E1E88">
        <w:t>for</w:t>
      </w:r>
      <w:r w:rsidR="007D755E">
        <w:t xml:space="preserve"> Chariot’s</w:t>
      </w:r>
      <w:r w:rsidR="003E1E88">
        <w:t xml:space="preserve"> data </w:t>
      </w:r>
      <w:r w:rsidR="0043658D">
        <w:t>output</w:t>
      </w:r>
      <w:r w:rsidR="007D755E">
        <w:t xml:space="preserve"> capabilities</w:t>
      </w:r>
      <w:r w:rsidR="0043658D">
        <w:t xml:space="preserve">, and </w:t>
      </w:r>
      <w:r w:rsidR="002D3897">
        <w:t xml:space="preserve">how data will be accessible by other external programs and systems. </w:t>
      </w:r>
      <w:r w:rsidR="00FA4A2B">
        <w:t xml:space="preserve">Examples of a data </w:t>
      </w:r>
      <w:r w:rsidR="002D3897">
        <w:t>output</w:t>
      </w:r>
      <w:r w:rsidR="007A1838">
        <w:t xml:space="preserve"> tool </w:t>
      </w:r>
      <w:r w:rsidR="006E16DA">
        <w:t>include visualizers</w:t>
      </w:r>
      <w:r w:rsidR="00110F07">
        <w:t>, data processing tools and algorithms.</w:t>
      </w:r>
    </w:p>
    <w:p w14:paraId="1579E7BC" w14:textId="77777777" w:rsidR="00F149FF" w:rsidRDefault="00F149FF" w:rsidP="0050052F"/>
    <w:p w14:paraId="785D9715" w14:textId="53ED7477" w:rsidR="005A106F" w:rsidRPr="005C4092" w:rsidRDefault="00A56A15" w:rsidP="009442F4">
      <w:pPr>
        <w:pStyle w:val="Heading3"/>
        <w:numPr>
          <w:ilvl w:val="0"/>
          <w:numId w:val="0"/>
        </w:numPr>
        <w:ind w:left="720" w:hanging="720"/>
        <w:rPr>
          <w:strike/>
        </w:rPr>
      </w:pPr>
      <w:bookmarkStart w:id="128" w:name="_Toc24395644"/>
      <w:commentRangeStart w:id="129"/>
      <w:r w:rsidRPr="005C4092">
        <w:rPr>
          <w:strike/>
        </w:rPr>
        <w:t>FR</w:t>
      </w:r>
      <w:r w:rsidR="00251045" w:rsidRPr="005C4092">
        <w:rPr>
          <w:strike/>
        </w:rPr>
        <w:t>30</w:t>
      </w:r>
      <w:r w:rsidRPr="005C4092">
        <w:rPr>
          <w:strike/>
        </w:rPr>
        <w:t xml:space="preserve"> –</w:t>
      </w:r>
      <w:r w:rsidR="004A771A" w:rsidRPr="005C4092">
        <w:rPr>
          <w:strike/>
        </w:rPr>
        <w:t xml:space="preserve"> </w:t>
      </w:r>
      <w:r w:rsidR="00613B41" w:rsidRPr="005C4092">
        <w:rPr>
          <w:strike/>
        </w:rPr>
        <w:t>Data Analysis Module</w:t>
      </w:r>
      <w:bookmarkEnd w:id="128"/>
      <w:commentRangeEnd w:id="129"/>
      <w:r w:rsidR="005C4092">
        <w:rPr>
          <w:rStyle w:val="CommentReference"/>
          <w:b w:val="0"/>
          <w:bCs w:val="0"/>
        </w:rPr>
        <w:commentReference w:id="129"/>
      </w:r>
    </w:p>
    <w:p w14:paraId="3979ED80" w14:textId="77777777" w:rsidR="005A106F" w:rsidRPr="005C4092" w:rsidRDefault="005A106F" w:rsidP="005A106F">
      <w:pPr>
        <w:rPr>
          <w:b/>
          <w:bCs/>
          <w:strike/>
        </w:rPr>
      </w:pPr>
      <w:r w:rsidRPr="005C4092">
        <w:rPr>
          <w:b/>
          <w:bCs/>
          <w:strike/>
        </w:rPr>
        <w:t>Priority: Essential</w:t>
      </w:r>
    </w:p>
    <w:p w14:paraId="6B1E08DF" w14:textId="5FFB91A3" w:rsidR="005A106F" w:rsidRPr="005C4092" w:rsidRDefault="005A106F" w:rsidP="005A106F">
      <w:pPr>
        <w:rPr>
          <w:b/>
          <w:bCs/>
          <w:strike/>
        </w:rPr>
      </w:pPr>
      <w:r w:rsidRPr="005C4092">
        <w:rPr>
          <w:b/>
          <w:bCs/>
          <w:strike/>
        </w:rPr>
        <w:t>Target User: All</w:t>
      </w:r>
    </w:p>
    <w:p w14:paraId="58526C5F" w14:textId="67342F18" w:rsidR="0080474E" w:rsidRPr="005C4092" w:rsidRDefault="00444A0B">
      <w:pPr>
        <w:rPr>
          <w:rFonts w:eastAsiaTheme="majorEastAsia"/>
          <w:b/>
          <w:bCs/>
          <w:strike/>
          <w:sz w:val="28"/>
          <w:szCs w:val="28"/>
        </w:rPr>
      </w:pPr>
      <w:r w:rsidRPr="005C4092">
        <w:rPr>
          <w:strike/>
        </w:rPr>
        <w:t xml:space="preserve">Chariot shall </w:t>
      </w:r>
      <w:r w:rsidR="00685B57" w:rsidRPr="005C4092">
        <w:rPr>
          <w:strike/>
        </w:rPr>
        <w:t>allow for the utilization of</w:t>
      </w:r>
      <w:r w:rsidR="002E5139" w:rsidRPr="005C4092">
        <w:rPr>
          <w:strike/>
        </w:rPr>
        <w:t xml:space="preserve"> </w:t>
      </w:r>
      <w:r w:rsidR="005A106F" w:rsidRPr="005C4092">
        <w:rPr>
          <w:strike/>
        </w:rPr>
        <w:t>data analysis module</w:t>
      </w:r>
      <w:r w:rsidR="000C452E" w:rsidRPr="005C4092">
        <w:rPr>
          <w:strike/>
        </w:rPr>
        <w:t xml:space="preserve">s that </w:t>
      </w:r>
      <w:r w:rsidR="005A106F" w:rsidRPr="005C4092">
        <w:rPr>
          <w:strike/>
        </w:rPr>
        <w:t>contain tools for the evaluation, interpretation and or visualization of collected data.</w:t>
      </w:r>
      <w:r w:rsidR="0080474E" w:rsidRPr="005C4092">
        <w:rPr>
          <w:strike/>
        </w:rPr>
        <w:br w:type="page"/>
      </w:r>
    </w:p>
    <w:p w14:paraId="489FDE5C" w14:textId="66E1C375" w:rsidR="003E1E88" w:rsidRPr="005C4092" w:rsidRDefault="00A56A15" w:rsidP="009442F4">
      <w:pPr>
        <w:pStyle w:val="Heading4"/>
        <w:numPr>
          <w:ilvl w:val="0"/>
          <w:numId w:val="0"/>
        </w:numPr>
        <w:ind w:left="540"/>
        <w:rPr>
          <w:strike/>
        </w:rPr>
      </w:pPr>
      <w:r w:rsidRPr="005C4092">
        <w:rPr>
          <w:strike/>
        </w:rPr>
        <w:t>FR</w:t>
      </w:r>
      <w:r w:rsidR="00251045" w:rsidRPr="005C4092">
        <w:rPr>
          <w:strike/>
        </w:rPr>
        <w:t>30</w:t>
      </w:r>
      <w:r w:rsidRPr="005C4092">
        <w:rPr>
          <w:strike/>
        </w:rPr>
        <w:t xml:space="preserve">.1 – </w:t>
      </w:r>
      <w:r w:rsidR="000A6CFA" w:rsidRPr="005C4092">
        <w:rPr>
          <w:strike/>
        </w:rPr>
        <w:t>Add Data Analysis Module</w:t>
      </w:r>
    </w:p>
    <w:p w14:paraId="0D9D9A44" w14:textId="520171A1" w:rsidR="000A6CFA" w:rsidRPr="005C4092" w:rsidRDefault="000A6CFA" w:rsidP="009442F4">
      <w:pPr>
        <w:ind w:left="540"/>
        <w:rPr>
          <w:b/>
          <w:bCs/>
          <w:strike/>
        </w:rPr>
      </w:pPr>
      <w:r w:rsidRPr="005C4092">
        <w:rPr>
          <w:b/>
          <w:bCs/>
          <w:strike/>
        </w:rPr>
        <w:t>Priority: Essential</w:t>
      </w:r>
    </w:p>
    <w:p w14:paraId="1C7110B2" w14:textId="6A50AC72" w:rsidR="000A6CFA" w:rsidRPr="005C4092" w:rsidRDefault="000A6CFA" w:rsidP="009442F4">
      <w:pPr>
        <w:ind w:left="540"/>
        <w:rPr>
          <w:b/>
          <w:bCs/>
          <w:strike/>
        </w:rPr>
      </w:pPr>
      <w:r w:rsidRPr="005C4092">
        <w:rPr>
          <w:b/>
          <w:bCs/>
          <w:strike/>
        </w:rPr>
        <w:t>Target User: All</w:t>
      </w:r>
    </w:p>
    <w:p w14:paraId="33F484F4" w14:textId="03A1C645" w:rsidR="0050052F" w:rsidRPr="005C4092" w:rsidRDefault="0050052F" w:rsidP="009442F4">
      <w:pPr>
        <w:ind w:left="540"/>
        <w:rPr>
          <w:strike/>
        </w:rPr>
      </w:pPr>
      <w:r w:rsidRPr="005C4092">
        <w:rPr>
          <w:strike/>
        </w:rPr>
        <w:t>Chariot shall have an interface for the addition of data analysis modules to Chariot</w:t>
      </w:r>
      <w:r w:rsidR="005A106F" w:rsidRPr="005C4092">
        <w:rPr>
          <w:strike/>
        </w:rPr>
        <w:t>, associating them to the system</w:t>
      </w:r>
      <w:r w:rsidRPr="005C4092">
        <w:rPr>
          <w:strike/>
        </w:rPr>
        <w:t xml:space="preserve">. </w:t>
      </w:r>
    </w:p>
    <w:p w14:paraId="704008A6" w14:textId="77777777" w:rsidR="005A106F" w:rsidRPr="005C4092" w:rsidRDefault="005A106F" w:rsidP="000A6CFA">
      <w:pPr>
        <w:rPr>
          <w:strike/>
        </w:rPr>
      </w:pPr>
    </w:p>
    <w:p w14:paraId="19208BD1" w14:textId="7E144AA6" w:rsidR="005A106F" w:rsidRPr="005C4092" w:rsidRDefault="00A56A15" w:rsidP="009442F4">
      <w:pPr>
        <w:pStyle w:val="Heading4"/>
        <w:numPr>
          <w:ilvl w:val="0"/>
          <w:numId w:val="0"/>
        </w:numPr>
        <w:ind w:left="540"/>
        <w:rPr>
          <w:strike/>
        </w:rPr>
      </w:pPr>
      <w:r w:rsidRPr="005C4092">
        <w:rPr>
          <w:strike/>
        </w:rPr>
        <w:t>FR</w:t>
      </w:r>
      <w:r w:rsidR="00251045" w:rsidRPr="005C4092">
        <w:rPr>
          <w:strike/>
        </w:rPr>
        <w:t>30</w:t>
      </w:r>
      <w:r w:rsidRPr="005C4092">
        <w:rPr>
          <w:strike/>
        </w:rPr>
        <w:t xml:space="preserve">.2 – </w:t>
      </w:r>
      <w:r w:rsidR="005A106F" w:rsidRPr="005C4092">
        <w:rPr>
          <w:strike/>
        </w:rPr>
        <w:t>Remove Data Analysis Module</w:t>
      </w:r>
    </w:p>
    <w:p w14:paraId="10A09317" w14:textId="77777777" w:rsidR="005A106F" w:rsidRPr="005C4092" w:rsidRDefault="005A106F" w:rsidP="009442F4">
      <w:pPr>
        <w:ind w:left="540"/>
        <w:rPr>
          <w:b/>
          <w:bCs/>
          <w:strike/>
        </w:rPr>
      </w:pPr>
      <w:r w:rsidRPr="005C4092">
        <w:rPr>
          <w:b/>
          <w:bCs/>
          <w:strike/>
        </w:rPr>
        <w:t>Priority: Essential</w:t>
      </w:r>
    </w:p>
    <w:p w14:paraId="7B379BBD" w14:textId="70FFC7CD" w:rsidR="005A106F" w:rsidRPr="005C4092" w:rsidRDefault="005A106F" w:rsidP="009442F4">
      <w:pPr>
        <w:ind w:left="540"/>
        <w:rPr>
          <w:b/>
          <w:bCs/>
          <w:strike/>
        </w:rPr>
      </w:pPr>
      <w:r w:rsidRPr="005C4092">
        <w:rPr>
          <w:b/>
          <w:bCs/>
          <w:strike/>
        </w:rPr>
        <w:t>Target User: All</w:t>
      </w:r>
    </w:p>
    <w:p w14:paraId="1F5E9F51" w14:textId="5327BA7B" w:rsidR="005A106F" w:rsidRPr="005C4092" w:rsidRDefault="005A106F" w:rsidP="009442F4">
      <w:pPr>
        <w:ind w:left="540"/>
        <w:rPr>
          <w:strike/>
        </w:rPr>
      </w:pPr>
      <w:r w:rsidRPr="005C4092">
        <w:rPr>
          <w:strike/>
        </w:rPr>
        <w:t>Chariot shall be able to remove data analysis modules currently not being used by the system. This will disassociate the module from the system and prevent its use or appearance in Chariot.</w:t>
      </w:r>
    </w:p>
    <w:p w14:paraId="17788B46" w14:textId="77777777" w:rsidR="005A106F" w:rsidRDefault="005A106F" w:rsidP="000A6CFA"/>
    <w:p w14:paraId="20606D6C" w14:textId="0BA1769B" w:rsidR="00F272E7" w:rsidRPr="00DA43CF" w:rsidRDefault="00F272E7" w:rsidP="00F272E7">
      <w:pPr>
        <w:pStyle w:val="Heading3"/>
        <w:numPr>
          <w:ilvl w:val="0"/>
          <w:numId w:val="0"/>
        </w:numPr>
        <w:ind w:left="720" w:hanging="720"/>
      </w:pPr>
      <w:bookmarkStart w:id="130" w:name="_Toc24395645"/>
      <w:r>
        <w:t>FR</w:t>
      </w:r>
      <w:r w:rsidR="00C40C31">
        <w:t>24</w:t>
      </w:r>
      <w:r>
        <w:t xml:space="preserve"> </w:t>
      </w:r>
      <w:r w:rsidRPr="00DA43CF">
        <w:t>–</w:t>
      </w:r>
      <w:r>
        <w:t xml:space="preserve"> Data </w:t>
      </w:r>
      <w:bookmarkEnd w:id="130"/>
      <w:r w:rsidR="00217A7E">
        <w:t>Output</w:t>
      </w:r>
    </w:p>
    <w:p w14:paraId="2E528048" w14:textId="77777777" w:rsidR="00F272E7" w:rsidRPr="0070459E" w:rsidRDefault="00F272E7" w:rsidP="00F272E7">
      <w:pPr>
        <w:rPr>
          <w:b/>
          <w:bCs/>
        </w:rPr>
      </w:pPr>
      <w:r w:rsidRPr="0070459E">
        <w:rPr>
          <w:b/>
          <w:bCs/>
        </w:rPr>
        <w:t>Priority: Essential</w:t>
      </w:r>
    </w:p>
    <w:p w14:paraId="2E101EE7" w14:textId="77777777" w:rsidR="00F272E7" w:rsidRPr="0070459E" w:rsidRDefault="00F272E7" w:rsidP="00F272E7">
      <w:pPr>
        <w:rPr>
          <w:b/>
          <w:bCs/>
        </w:rPr>
      </w:pPr>
      <w:r w:rsidRPr="0070459E">
        <w:rPr>
          <w:b/>
          <w:bCs/>
        </w:rPr>
        <w:t>Target User: All</w:t>
      </w:r>
    </w:p>
    <w:p w14:paraId="3B7E481A" w14:textId="71463545" w:rsidR="00F272E7" w:rsidRDefault="00217A7E" w:rsidP="00F272E7">
      <w:pPr>
        <w:rPr>
          <w:b/>
          <w:bCs/>
          <w:sz w:val="32"/>
          <w:szCs w:val="32"/>
        </w:rPr>
      </w:pPr>
      <w:r>
        <w:t xml:space="preserve">Chariot shall output all collected </w:t>
      </w:r>
      <w:commentRangeStart w:id="131"/>
      <w:r>
        <w:t xml:space="preserve">data to </w:t>
      </w:r>
      <w:r w:rsidR="005D052C">
        <w:t>external programs services</w:t>
      </w:r>
      <w:commentRangeEnd w:id="131"/>
      <w:r w:rsidR="00A73BB9">
        <w:rPr>
          <w:rStyle w:val="CommentReference"/>
        </w:rPr>
        <w:commentReference w:id="131"/>
      </w:r>
      <w:r w:rsidR="001C1CF2">
        <w:t>.</w:t>
      </w:r>
    </w:p>
    <w:p w14:paraId="4A50FF56" w14:textId="77777777" w:rsidR="00F272E7" w:rsidRDefault="00F272E7" w:rsidP="000A6CFA"/>
    <w:p w14:paraId="69096FED" w14:textId="60183D9F" w:rsidR="00570414" w:rsidRPr="00DA43CF" w:rsidRDefault="00A56A15" w:rsidP="009442F4">
      <w:pPr>
        <w:pStyle w:val="Heading3"/>
        <w:numPr>
          <w:ilvl w:val="0"/>
          <w:numId w:val="0"/>
        </w:numPr>
        <w:ind w:left="720" w:hanging="720"/>
      </w:pPr>
      <w:bookmarkStart w:id="132" w:name="_Toc24395646"/>
      <w:r>
        <w:t>FR</w:t>
      </w:r>
      <w:r w:rsidR="0030251A">
        <w:t>25</w:t>
      </w:r>
      <w:r>
        <w:t xml:space="preserve"> </w:t>
      </w:r>
      <w:r w:rsidRPr="00DA43CF">
        <w:t>–</w:t>
      </w:r>
      <w:r w:rsidR="00F235A1">
        <w:t xml:space="preserve"> Data </w:t>
      </w:r>
      <w:r w:rsidR="0030251A">
        <w:t>Output</w:t>
      </w:r>
      <w:r w:rsidR="0024623F">
        <w:t xml:space="preserve"> during a Data Collection Episode</w:t>
      </w:r>
      <w:bookmarkEnd w:id="132"/>
    </w:p>
    <w:p w14:paraId="562AD71D" w14:textId="77777777" w:rsidR="00570414" w:rsidRPr="009442F4" w:rsidRDefault="00570414" w:rsidP="00570414">
      <w:pPr>
        <w:rPr>
          <w:b/>
          <w:bCs/>
        </w:rPr>
      </w:pPr>
      <w:r w:rsidRPr="009442F4">
        <w:rPr>
          <w:b/>
          <w:bCs/>
        </w:rPr>
        <w:t>Priority: Essential</w:t>
      </w:r>
    </w:p>
    <w:p w14:paraId="448B5791" w14:textId="20325CD4" w:rsidR="00570414" w:rsidRPr="009442F4" w:rsidRDefault="00570414" w:rsidP="00570414">
      <w:pPr>
        <w:rPr>
          <w:b/>
          <w:bCs/>
        </w:rPr>
      </w:pPr>
      <w:r w:rsidRPr="009442F4">
        <w:rPr>
          <w:b/>
          <w:bCs/>
        </w:rPr>
        <w:t>Target User: All</w:t>
      </w:r>
    </w:p>
    <w:p w14:paraId="1206CCD7" w14:textId="1D509500" w:rsidR="00CA2946" w:rsidRDefault="000B3E90">
      <w:pPr>
        <w:rPr>
          <w:b/>
          <w:bCs/>
          <w:sz w:val="32"/>
          <w:szCs w:val="32"/>
        </w:rPr>
      </w:pPr>
      <w:r>
        <w:t xml:space="preserve">A user can connect and disconnect </w:t>
      </w:r>
      <w:r w:rsidR="00805D38">
        <w:t xml:space="preserve">outputs to </w:t>
      </w:r>
      <w:r w:rsidR="00FC76D1">
        <w:t>Chariot,</w:t>
      </w:r>
      <w:r w:rsidR="004F5255">
        <w:t xml:space="preserve"> and this will not affect the DCE</w:t>
      </w:r>
      <w:r w:rsidR="001901E1">
        <w:t xml:space="preserve"> or the connection of other outputs.</w:t>
      </w:r>
    </w:p>
    <w:p w14:paraId="40DBAA88" w14:textId="77777777" w:rsidR="0080474E" w:rsidRDefault="0080474E">
      <w:pPr>
        <w:rPr>
          <w:b/>
          <w:bCs/>
          <w:sz w:val="28"/>
          <w:szCs w:val="28"/>
        </w:rPr>
      </w:pPr>
      <w:r>
        <w:br w:type="page"/>
      </w:r>
    </w:p>
    <w:p w14:paraId="1C101E07" w14:textId="6D145A5E" w:rsidR="00F149FF" w:rsidRPr="00A06FC7" w:rsidRDefault="00CA2946" w:rsidP="00CA2946">
      <w:pPr>
        <w:pStyle w:val="Heading3"/>
        <w:numPr>
          <w:ilvl w:val="0"/>
          <w:numId w:val="0"/>
        </w:numPr>
        <w:ind w:left="720" w:hanging="720"/>
        <w:rPr>
          <w:strike/>
        </w:rPr>
      </w:pPr>
      <w:bookmarkStart w:id="133" w:name="_Toc24395647"/>
      <w:commentRangeStart w:id="134"/>
      <w:r w:rsidRPr="00A06FC7">
        <w:rPr>
          <w:strike/>
        </w:rPr>
        <w:t>Communication</w:t>
      </w:r>
      <w:bookmarkEnd w:id="133"/>
      <w:commentRangeEnd w:id="134"/>
      <w:r w:rsidR="00A06FC7">
        <w:rPr>
          <w:rStyle w:val="CommentReference"/>
          <w:b w:val="0"/>
          <w:bCs w:val="0"/>
        </w:rPr>
        <w:commentReference w:id="134"/>
      </w:r>
    </w:p>
    <w:p w14:paraId="5B65DF60" w14:textId="53ECE40C" w:rsidR="00CA2946" w:rsidRPr="00A06FC7" w:rsidRDefault="00CA2946" w:rsidP="00CA2946">
      <w:pPr>
        <w:rPr>
          <w:strike/>
        </w:rPr>
      </w:pPr>
      <w:r w:rsidRPr="00A06FC7">
        <w:rPr>
          <w:strike/>
        </w:rPr>
        <w:t>The following requirements specify requirements for Chariot’s communication capabilities.</w:t>
      </w:r>
    </w:p>
    <w:p w14:paraId="4070BD2D" w14:textId="77777777" w:rsidR="28208162" w:rsidRPr="00A06FC7" w:rsidRDefault="28208162">
      <w:pPr>
        <w:rPr>
          <w:strike/>
        </w:rPr>
      </w:pPr>
    </w:p>
    <w:p w14:paraId="570B9687" w14:textId="78EC7BA8" w:rsidR="00004FE2" w:rsidRPr="00A06FC7" w:rsidRDefault="00004FE2" w:rsidP="009442F4">
      <w:pPr>
        <w:pStyle w:val="Heading3"/>
        <w:numPr>
          <w:ilvl w:val="0"/>
          <w:numId w:val="0"/>
        </w:numPr>
        <w:ind w:left="720" w:hanging="720"/>
        <w:rPr>
          <w:strike/>
        </w:rPr>
      </w:pPr>
      <w:bookmarkStart w:id="135" w:name="_Toc24395648"/>
      <w:r w:rsidRPr="00A06FC7">
        <w:rPr>
          <w:strike/>
        </w:rPr>
        <w:t>FR3</w:t>
      </w:r>
      <w:r w:rsidR="000966CF" w:rsidRPr="00A06FC7">
        <w:rPr>
          <w:strike/>
        </w:rPr>
        <w:t>3</w:t>
      </w:r>
      <w:r w:rsidRPr="00A06FC7">
        <w:rPr>
          <w:strike/>
        </w:rPr>
        <w:t xml:space="preserve"> – Ethernet Connection</w:t>
      </w:r>
      <w:bookmarkEnd w:id="135"/>
    </w:p>
    <w:p w14:paraId="729A96B3" w14:textId="2350C3E2" w:rsidR="00004FE2" w:rsidRPr="00A06FC7" w:rsidRDefault="00004FE2" w:rsidP="00004FE2">
      <w:pPr>
        <w:rPr>
          <w:b/>
          <w:bCs/>
          <w:strike/>
        </w:rPr>
      </w:pPr>
      <w:r w:rsidRPr="00A06FC7">
        <w:rPr>
          <w:b/>
          <w:bCs/>
          <w:strike/>
        </w:rPr>
        <w:t xml:space="preserve">Priority: </w:t>
      </w:r>
      <w:r w:rsidR="00AD6E22" w:rsidRPr="00A06FC7">
        <w:rPr>
          <w:b/>
          <w:bCs/>
          <w:strike/>
        </w:rPr>
        <w:t>High</w:t>
      </w:r>
    </w:p>
    <w:p w14:paraId="2F94532E" w14:textId="38C81BBB" w:rsidR="00004FE2" w:rsidRPr="00A06FC7" w:rsidRDefault="00004FE2" w:rsidP="00004FE2">
      <w:pPr>
        <w:rPr>
          <w:b/>
          <w:bCs/>
          <w:strike/>
        </w:rPr>
      </w:pPr>
      <w:r w:rsidRPr="00A06FC7">
        <w:rPr>
          <w:b/>
          <w:bCs/>
          <w:strike/>
        </w:rPr>
        <w:t>Target User: All</w:t>
      </w:r>
    </w:p>
    <w:p w14:paraId="2E1C6664" w14:textId="6B900985" w:rsidR="009F5957" w:rsidRPr="00A06FC7" w:rsidRDefault="00004FE2">
      <w:pPr>
        <w:rPr>
          <w:b/>
          <w:bCs/>
          <w:strike/>
          <w:sz w:val="28"/>
          <w:szCs w:val="28"/>
        </w:rPr>
      </w:pPr>
      <w:r w:rsidRPr="00A06FC7">
        <w:rPr>
          <w:strike/>
        </w:rPr>
        <w:t xml:space="preserve">Chariot shall be able to </w:t>
      </w:r>
      <w:r w:rsidR="0034034A" w:rsidRPr="00A06FC7">
        <w:rPr>
          <w:strike/>
        </w:rPr>
        <w:t>perform data transfers</w:t>
      </w:r>
      <w:r w:rsidRPr="00A06FC7">
        <w:rPr>
          <w:strike/>
        </w:rPr>
        <w:t xml:space="preserve"> with IEEE 802.3 standard compliant IoT devices. </w:t>
      </w:r>
    </w:p>
    <w:p w14:paraId="5EDC9184" w14:textId="77777777" w:rsidR="0080474E" w:rsidRPr="00A06FC7" w:rsidRDefault="0080474E">
      <w:pPr>
        <w:rPr>
          <w:b/>
          <w:bCs/>
          <w:strike/>
          <w:sz w:val="28"/>
          <w:szCs w:val="28"/>
        </w:rPr>
      </w:pPr>
    </w:p>
    <w:p w14:paraId="05B9303B" w14:textId="5B218752" w:rsidR="00004FE2" w:rsidRPr="00A06FC7" w:rsidRDefault="00004FE2" w:rsidP="009442F4">
      <w:pPr>
        <w:pStyle w:val="Heading3"/>
        <w:numPr>
          <w:ilvl w:val="0"/>
          <w:numId w:val="0"/>
        </w:numPr>
        <w:ind w:left="720" w:hanging="720"/>
        <w:rPr>
          <w:strike/>
        </w:rPr>
      </w:pPr>
      <w:bookmarkStart w:id="136" w:name="_Toc24395649"/>
      <w:r w:rsidRPr="00A06FC7">
        <w:rPr>
          <w:strike/>
        </w:rPr>
        <w:t>FR3</w:t>
      </w:r>
      <w:r w:rsidR="000966CF" w:rsidRPr="00A06FC7">
        <w:rPr>
          <w:strike/>
        </w:rPr>
        <w:t>4</w:t>
      </w:r>
      <w:r w:rsidRPr="00A06FC7">
        <w:rPr>
          <w:strike/>
        </w:rPr>
        <w:t xml:space="preserve"> –  </w:t>
      </w:r>
      <w:proofErr w:type="spellStart"/>
      <w:r w:rsidRPr="00A06FC7">
        <w:rPr>
          <w:strike/>
        </w:rPr>
        <w:t>WiF</w:t>
      </w:r>
      <w:r w:rsidR="0080474E" w:rsidRPr="00A06FC7">
        <w:rPr>
          <w:strike/>
        </w:rPr>
        <w:t>i</w:t>
      </w:r>
      <w:bookmarkEnd w:id="136"/>
      <w:proofErr w:type="spellEnd"/>
    </w:p>
    <w:p w14:paraId="2C7BEA20" w14:textId="30513D64" w:rsidR="00004FE2" w:rsidRPr="00A06FC7" w:rsidRDefault="00004FE2" w:rsidP="00004FE2">
      <w:pPr>
        <w:rPr>
          <w:b/>
          <w:bCs/>
          <w:strike/>
        </w:rPr>
      </w:pPr>
      <w:r w:rsidRPr="00A06FC7">
        <w:rPr>
          <w:b/>
          <w:bCs/>
          <w:strike/>
        </w:rPr>
        <w:t xml:space="preserve">Priority: </w:t>
      </w:r>
      <w:r w:rsidR="00AD6E22" w:rsidRPr="00A06FC7">
        <w:rPr>
          <w:b/>
          <w:bCs/>
          <w:strike/>
        </w:rPr>
        <w:t>High</w:t>
      </w:r>
    </w:p>
    <w:p w14:paraId="28D1AB49" w14:textId="284EEF5E" w:rsidR="00004FE2" w:rsidRPr="00A06FC7" w:rsidRDefault="00004FE2" w:rsidP="00004FE2">
      <w:pPr>
        <w:rPr>
          <w:b/>
          <w:bCs/>
          <w:strike/>
        </w:rPr>
      </w:pPr>
      <w:r w:rsidRPr="00A06FC7">
        <w:rPr>
          <w:b/>
          <w:bCs/>
          <w:strike/>
        </w:rPr>
        <w:t>Target User: All</w:t>
      </w:r>
    </w:p>
    <w:p w14:paraId="7741B892" w14:textId="37ACEEAF" w:rsidR="00004FE2" w:rsidRPr="00A06FC7" w:rsidRDefault="00004FE2" w:rsidP="00004FE2">
      <w:pPr>
        <w:rPr>
          <w:strike/>
        </w:rPr>
      </w:pPr>
      <w:r w:rsidRPr="00A06FC7">
        <w:rPr>
          <w:strike/>
        </w:rPr>
        <w:t xml:space="preserve">Chariot shall be able to </w:t>
      </w:r>
      <w:r w:rsidR="005F789C" w:rsidRPr="00A06FC7">
        <w:rPr>
          <w:strike/>
        </w:rPr>
        <w:t>perform data transfers</w:t>
      </w:r>
      <w:r w:rsidRPr="00A06FC7">
        <w:rPr>
          <w:strike/>
        </w:rPr>
        <w:t xml:space="preserve"> with IEEE 802.11 standard compliant IoT devices. </w:t>
      </w:r>
    </w:p>
    <w:p w14:paraId="4F42BB96" w14:textId="528A1774" w:rsidR="00CA2946" w:rsidRPr="00A06FC7" w:rsidRDefault="00CA2946">
      <w:pPr>
        <w:rPr>
          <w:b/>
          <w:bCs/>
          <w:strike/>
          <w:sz w:val="32"/>
          <w:szCs w:val="32"/>
        </w:rPr>
      </w:pPr>
    </w:p>
    <w:p w14:paraId="6BC4402D" w14:textId="004D82C0" w:rsidR="00004FE2" w:rsidRPr="00A06FC7" w:rsidRDefault="00004FE2" w:rsidP="009442F4">
      <w:pPr>
        <w:pStyle w:val="Heading3"/>
        <w:numPr>
          <w:ilvl w:val="0"/>
          <w:numId w:val="0"/>
        </w:numPr>
        <w:ind w:left="720" w:hanging="720"/>
        <w:rPr>
          <w:strike/>
        </w:rPr>
      </w:pPr>
      <w:bookmarkStart w:id="137" w:name="_Toc24395650"/>
      <w:r w:rsidRPr="00A06FC7">
        <w:rPr>
          <w:strike/>
        </w:rPr>
        <w:t>FR3</w:t>
      </w:r>
      <w:r w:rsidR="000966CF" w:rsidRPr="00A06FC7">
        <w:rPr>
          <w:strike/>
        </w:rPr>
        <w:t>5</w:t>
      </w:r>
      <w:r w:rsidRPr="00A06FC7">
        <w:rPr>
          <w:strike/>
        </w:rPr>
        <w:t xml:space="preserve"> – </w:t>
      </w:r>
      <w:proofErr w:type="spellStart"/>
      <w:r w:rsidRPr="00A06FC7">
        <w:rPr>
          <w:strike/>
        </w:rPr>
        <w:t>LoRa</w:t>
      </w:r>
      <w:bookmarkEnd w:id="137"/>
      <w:proofErr w:type="spellEnd"/>
    </w:p>
    <w:p w14:paraId="2B3288E2" w14:textId="6EF256FB" w:rsidR="00004FE2" w:rsidRPr="00A06FC7" w:rsidRDefault="00004FE2" w:rsidP="00004FE2">
      <w:pPr>
        <w:rPr>
          <w:b/>
          <w:bCs/>
          <w:strike/>
        </w:rPr>
      </w:pPr>
      <w:r w:rsidRPr="00A06FC7">
        <w:rPr>
          <w:b/>
          <w:bCs/>
          <w:strike/>
        </w:rPr>
        <w:t>Priority: High</w:t>
      </w:r>
    </w:p>
    <w:p w14:paraId="3170380B" w14:textId="2D980A56" w:rsidR="00004FE2" w:rsidRPr="00A06FC7" w:rsidRDefault="00004FE2" w:rsidP="00004FE2">
      <w:pPr>
        <w:rPr>
          <w:b/>
          <w:bCs/>
          <w:strike/>
        </w:rPr>
      </w:pPr>
      <w:r w:rsidRPr="00A06FC7">
        <w:rPr>
          <w:b/>
          <w:bCs/>
          <w:strike/>
        </w:rPr>
        <w:t>Target User: All</w:t>
      </w:r>
    </w:p>
    <w:p w14:paraId="3CD14754" w14:textId="389DA4B1" w:rsidR="00004FE2" w:rsidRPr="00A06FC7" w:rsidRDefault="00004FE2" w:rsidP="00004FE2">
      <w:pPr>
        <w:rPr>
          <w:strike/>
        </w:rPr>
      </w:pPr>
      <w:r w:rsidRPr="00A06FC7">
        <w:rPr>
          <w:strike/>
        </w:rPr>
        <w:t xml:space="preserve">Chariot shall be able to </w:t>
      </w:r>
      <w:r w:rsidR="005F789C" w:rsidRPr="00A06FC7">
        <w:rPr>
          <w:strike/>
        </w:rPr>
        <w:t>perform data transfers</w:t>
      </w:r>
      <w:r w:rsidRPr="00A06FC7">
        <w:rPr>
          <w:strike/>
        </w:rPr>
        <w:t xml:space="preserve"> to IoT devices that utilize </w:t>
      </w:r>
      <w:proofErr w:type="spellStart"/>
      <w:r w:rsidRPr="00A06FC7">
        <w:rPr>
          <w:strike/>
        </w:rPr>
        <w:t>LoRa</w:t>
      </w:r>
      <w:proofErr w:type="spellEnd"/>
      <w:r w:rsidRPr="00A06FC7">
        <w:rPr>
          <w:strike/>
        </w:rPr>
        <w:t xml:space="preserve"> technologies.</w:t>
      </w:r>
    </w:p>
    <w:p w14:paraId="231C3CB7" w14:textId="1290D316" w:rsidR="0007579A" w:rsidRPr="00A06FC7" w:rsidRDefault="0007579A">
      <w:pPr>
        <w:rPr>
          <w:b/>
          <w:bCs/>
          <w:strike/>
          <w:sz w:val="28"/>
          <w:szCs w:val="28"/>
        </w:rPr>
      </w:pPr>
    </w:p>
    <w:p w14:paraId="63C11F59" w14:textId="396F65B9" w:rsidR="00004FE2" w:rsidRPr="00A06FC7" w:rsidRDefault="00004FE2" w:rsidP="009442F4">
      <w:pPr>
        <w:pStyle w:val="Heading3"/>
        <w:numPr>
          <w:ilvl w:val="0"/>
          <w:numId w:val="0"/>
        </w:numPr>
        <w:ind w:left="720" w:hanging="720"/>
        <w:rPr>
          <w:strike/>
        </w:rPr>
      </w:pPr>
      <w:bookmarkStart w:id="138" w:name="_Toc24395651"/>
      <w:r w:rsidRPr="00A06FC7">
        <w:rPr>
          <w:strike/>
        </w:rPr>
        <w:t>FR3</w:t>
      </w:r>
      <w:r w:rsidR="000966CF" w:rsidRPr="00A06FC7">
        <w:rPr>
          <w:strike/>
        </w:rPr>
        <w:t>6</w:t>
      </w:r>
      <w:r w:rsidRPr="00A06FC7">
        <w:rPr>
          <w:strike/>
        </w:rPr>
        <w:t xml:space="preserve"> – Addition of Communication Standards</w:t>
      </w:r>
      <w:bookmarkEnd w:id="138"/>
    </w:p>
    <w:p w14:paraId="3DEC274F" w14:textId="77777777" w:rsidR="00004FE2" w:rsidRPr="00A06FC7" w:rsidRDefault="00004FE2" w:rsidP="00004FE2">
      <w:pPr>
        <w:rPr>
          <w:b/>
          <w:bCs/>
          <w:strike/>
        </w:rPr>
      </w:pPr>
      <w:r w:rsidRPr="00A06FC7">
        <w:rPr>
          <w:b/>
          <w:bCs/>
          <w:strike/>
        </w:rPr>
        <w:t>Priority: High</w:t>
      </w:r>
    </w:p>
    <w:p w14:paraId="27ACD7B8" w14:textId="77777777" w:rsidR="00004FE2" w:rsidRPr="00A06FC7" w:rsidRDefault="00004FE2" w:rsidP="00004FE2">
      <w:pPr>
        <w:rPr>
          <w:b/>
          <w:bCs/>
          <w:strike/>
        </w:rPr>
      </w:pPr>
      <w:r w:rsidRPr="00A06FC7">
        <w:rPr>
          <w:b/>
          <w:bCs/>
          <w:strike/>
        </w:rPr>
        <w:t>Target User: All</w:t>
      </w:r>
    </w:p>
    <w:p w14:paraId="7105C14C" w14:textId="351D2B39" w:rsidR="00C8143A" w:rsidRPr="00A06FC7" w:rsidRDefault="00004FE2" w:rsidP="00C8143A">
      <w:pPr>
        <w:rPr>
          <w:strike/>
        </w:rPr>
      </w:pPr>
      <w:r w:rsidRPr="00A06FC7">
        <w:rPr>
          <w:strike/>
        </w:rPr>
        <w:t xml:space="preserve">Chariot shall be able to add support for new network communication standards and protocols. The addition of new standards and protocols will </w:t>
      </w:r>
      <w:r w:rsidR="009C26DB" w:rsidRPr="00A06FC7">
        <w:rPr>
          <w:strike/>
        </w:rPr>
        <w:t>not degrade functionality of existing communication methods.</w:t>
      </w:r>
    </w:p>
    <w:p w14:paraId="03CE5F44" w14:textId="4191D09E" w:rsidR="00A677B6" w:rsidRPr="009442F4" w:rsidRDefault="00A677B6">
      <w:pPr>
        <w:rPr>
          <w:color w:val="000000" w:themeColor="text1"/>
          <w:sz w:val="27"/>
          <w:szCs w:val="27"/>
        </w:rPr>
      </w:pPr>
    </w:p>
    <w:p w14:paraId="32AF6FFE" w14:textId="77777777" w:rsidR="31BBB1FC" w:rsidRPr="009442F4" w:rsidRDefault="31BBB1FC">
      <w:pPr>
        <w:rPr>
          <w:color w:val="000000" w:themeColor="text1"/>
          <w:sz w:val="27"/>
          <w:szCs w:val="27"/>
        </w:rPr>
      </w:pPr>
    </w:p>
    <w:p w14:paraId="50FDFE35" w14:textId="77777777" w:rsidR="0080474E" w:rsidRDefault="0080474E">
      <w:pPr>
        <w:rPr>
          <w:b/>
          <w:bCs/>
          <w:sz w:val="32"/>
          <w:szCs w:val="32"/>
        </w:rPr>
      </w:pPr>
      <w:r>
        <w:br w:type="page"/>
      </w:r>
    </w:p>
    <w:p w14:paraId="7A7F882D" w14:textId="4EC75B14" w:rsidR="00A677B6" w:rsidRDefault="00A677B6" w:rsidP="009442F4">
      <w:pPr>
        <w:pStyle w:val="Heading2"/>
      </w:pPr>
      <w:bookmarkStart w:id="139" w:name="_Toc24395652"/>
      <w:r>
        <w:t>Nonfunctional Requirements</w:t>
      </w:r>
      <w:bookmarkEnd w:id="139"/>
    </w:p>
    <w:p w14:paraId="73B636B9" w14:textId="152AF9B4" w:rsidR="00C8143A" w:rsidRDefault="00C8143A" w:rsidP="00C8143A">
      <w:pPr>
        <w:rPr>
          <w:color w:val="000000"/>
          <w:sz w:val="27"/>
          <w:szCs w:val="27"/>
        </w:rPr>
      </w:pPr>
      <w:r>
        <w:rPr>
          <w:color w:val="000000"/>
          <w:sz w:val="27"/>
          <w:szCs w:val="27"/>
        </w:rPr>
        <w:t>The statements below define the non-functional requirements for the system.</w:t>
      </w:r>
    </w:p>
    <w:p w14:paraId="2CBA2816" w14:textId="77777777" w:rsidR="00A677B6" w:rsidRPr="00C8143A" w:rsidRDefault="00A677B6" w:rsidP="00C8143A"/>
    <w:p w14:paraId="213042FD" w14:textId="1FB07E18" w:rsidR="00954219" w:rsidRPr="000532ED" w:rsidRDefault="00A56A15" w:rsidP="009442F4">
      <w:pPr>
        <w:pStyle w:val="Heading3"/>
        <w:numPr>
          <w:ilvl w:val="0"/>
          <w:numId w:val="0"/>
        </w:numPr>
        <w:ind w:left="720" w:hanging="720"/>
      </w:pPr>
      <w:bookmarkStart w:id="140" w:name="_Toc24218423"/>
      <w:bookmarkStart w:id="141" w:name="_Toc24218468"/>
      <w:bookmarkStart w:id="142" w:name="_Toc24222604"/>
      <w:bookmarkStart w:id="143" w:name="_Toc24222960"/>
      <w:bookmarkStart w:id="144" w:name="_Toc24223056"/>
      <w:bookmarkStart w:id="145" w:name="_Toc24223144"/>
      <w:bookmarkStart w:id="146" w:name="_Toc24223232"/>
      <w:bookmarkStart w:id="147" w:name="_Toc24223321"/>
      <w:bookmarkStart w:id="148" w:name="_Toc24223425"/>
      <w:bookmarkStart w:id="149" w:name="_Toc24223513"/>
      <w:bookmarkStart w:id="150" w:name="_Toc24223609"/>
      <w:bookmarkStart w:id="151" w:name="_Toc24223697"/>
      <w:bookmarkStart w:id="152" w:name="_Toc24223786"/>
      <w:bookmarkStart w:id="153" w:name="_Toc24223874"/>
      <w:bookmarkStart w:id="154" w:name="_Toc24223962"/>
      <w:bookmarkStart w:id="155" w:name="_Toc24224050"/>
      <w:bookmarkStart w:id="156" w:name="_Toc24224138"/>
      <w:bookmarkStart w:id="157" w:name="_Toc24224226"/>
      <w:bookmarkStart w:id="158" w:name="_Toc24224311"/>
      <w:bookmarkStart w:id="159" w:name="_Toc24224395"/>
      <w:bookmarkStart w:id="160" w:name="_Toc24224476"/>
      <w:bookmarkStart w:id="161" w:name="_Toc24224549"/>
      <w:bookmarkStart w:id="162" w:name="_Toc24224622"/>
      <w:bookmarkStart w:id="163" w:name="_Toc24225101"/>
      <w:bookmarkStart w:id="164" w:name="_Toc2439565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A56A15">
        <w:t>NFR</w:t>
      </w:r>
      <w:r>
        <w:t>1</w:t>
      </w:r>
      <w:r w:rsidRPr="68421B92">
        <w:t xml:space="preserve"> – </w:t>
      </w:r>
      <w:r w:rsidR="00954219" w:rsidRPr="000532ED">
        <w:t>Extensibility</w:t>
      </w:r>
      <w:bookmarkEnd w:id="164"/>
    </w:p>
    <w:p w14:paraId="60C707BB" w14:textId="4988D368" w:rsidR="003357B6" w:rsidRPr="009442F4" w:rsidRDefault="003357B6" w:rsidP="003357B6">
      <w:pPr>
        <w:rPr>
          <w:b/>
          <w:bCs/>
        </w:rPr>
      </w:pPr>
      <w:r w:rsidRPr="009442F4">
        <w:rPr>
          <w:b/>
          <w:bCs/>
        </w:rPr>
        <w:t>Priority: Essential</w:t>
      </w:r>
    </w:p>
    <w:p w14:paraId="21230D55" w14:textId="4FA80464" w:rsidR="003357B6" w:rsidRPr="009442F4" w:rsidRDefault="003357B6" w:rsidP="003357B6">
      <w:pPr>
        <w:rPr>
          <w:b/>
          <w:bCs/>
        </w:rPr>
      </w:pPr>
      <w:r w:rsidRPr="009442F4">
        <w:rPr>
          <w:b/>
          <w:bCs/>
        </w:rPr>
        <w:t>Target User:</w:t>
      </w:r>
      <w:r w:rsidR="00F149FF" w:rsidRPr="009442F4">
        <w:rPr>
          <w:b/>
          <w:bCs/>
        </w:rPr>
        <w:t xml:space="preserve"> </w:t>
      </w:r>
      <w:r w:rsidR="00B01024">
        <w:rPr>
          <w:b/>
          <w:bCs/>
        </w:rPr>
        <w:t>Technical</w:t>
      </w:r>
    </w:p>
    <w:p w14:paraId="051DE493" w14:textId="050EA55C" w:rsidR="00F149FF" w:rsidRDefault="0064576E" w:rsidP="003357B6">
      <w:r>
        <w:t xml:space="preserve">A technical user shall be able to increase Chariot’s functionality </w:t>
      </w:r>
      <w:r w:rsidR="00335379">
        <w:t xml:space="preserve">by creating </w:t>
      </w:r>
      <w:r w:rsidR="00EB2952">
        <w:t>and adding  IoT devices, data storage units, and data output receivers to a Chariot system.</w:t>
      </w:r>
    </w:p>
    <w:p w14:paraId="279EF71A" w14:textId="77777777" w:rsidR="00F149FF" w:rsidRPr="003357B6" w:rsidRDefault="00F149FF" w:rsidP="003357B6"/>
    <w:p w14:paraId="7413CCD2" w14:textId="0A70178E" w:rsidR="00F11AAD" w:rsidRDefault="00A56A15" w:rsidP="009442F4">
      <w:pPr>
        <w:pStyle w:val="Heading3"/>
        <w:numPr>
          <w:ilvl w:val="0"/>
          <w:numId w:val="0"/>
        </w:numPr>
        <w:ind w:left="720" w:hanging="720"/>
      </w:pPr>
      <w:bookmarkStart w:id="165" w:name="_Toc24395654"/>
      <w:r>
        <w:t xml:space="preserve">NFR2 </w:t>
      </w:r>
      <w:r w:rsidRPr="00DA43CF">
        <w:rPr>
          <w:b w:val="0"/>
          <w:bCs w:val="0"/>
        </w:rPr>
        <w:t>–</w:t>
      </w:r>
      <w:r w:rsidR="00613B41">
        <w:t xml:space="preserve"> Deployment</w:t>
      </w:r>
      <w:bookmarkStart w:id="166" w:name="_Toc24218475"/>
      <w:bookmarkEnd w:id="165"/>
      <w:bookmarkEnd w:id="166"/>
    </w:p>
    <w:p w14:paraId="0F68D57D" w14:textId="4F13E6C4" w:rsidR="003357B6" w:rsidRPr="009442F4" w:rsidRDefault="003357B6" w:rsidP="003357B6">
      <w:pPr>
        <w:spacing w:after="120"/>
        <w:rPr>
          <w:b/>
          <w:bCs/>
        </w:rPr>
      </w:pPr>
      <w:r w:rsidRPr="009442F4">
        <w:rPr>
          <w:b/>
          <w:bCs/>
        </w:rPr>
        <w:t>Priority: Essential</w:t>
      </w:r>
    </w:p>
    <w:p w14:paraId="5284868F" w14:textId="094456E4" w:rsidR="003357B6" w:rsidRPr="009442F4" w:rsidRDefault="003357B6" w:rsidP="003357B6">
      <w:pPr>
        <w:spacing w:after="120"/>
        <w:rPr>
          <w:b/>
          <w:bCs/>
        </w:rPr>
      </w:pPr>
      <w:r w:rsidRPr="009442F4">
        <w:rPr>
          <w:b/>
          <w:bCs/>
        </w:rPr>
        <w:t>Target User:</w:t>
      </w:r>
      <w:r w:rsidR="00F149FF" w:rsidRPr="009442F4">
        <w:rPr>
          <w:b/>
          <w:bCs/>
        </w:rPr>
        <w:t xml:space="preserve"> </w:t>
      </w:r>
      <w:r w:rsidR="00B01024">
        <w:rPr>
          <w:b/>
          <w:bCs/>
        </w:rPr>
        <w:t>Non-Technical</w:t>
      </w:r>
    </w:p>
    <w:p w14:paraId="36A59BAF" w14:textId="63EADF57" w:rsidR="00F11AAD" w:rsidRDefault="00F11AAD" w:rsidP="009442F4">
      <w:pPr>
        <w:spacing w:after="120"/>
      </w:pPr>
      <w:r>
        <w:t xml:space="preserve">Chariot’s deployment process shall be streamlined to the point that a </w:t>
      </w:r>
      <w:r w:rsidR="004C20D6">
        <w:t>Non-techni</w:t>
      </w:r>
      <w:r w:rsidR="00B01024">
        <w:t xml:space="preserve">cal </w:t>
      </w:r>
      <w:r>
        <w:t xml:space="preserve">user described in </w:t>
      </w:r>
      <w:r w:rsidR="00A56A15">
        <w:t xml:space="preserve">Section </w:t>
      </w:r>
      <w:r>
        <w:rPr>
          <w:b/>
          <w:bCs/>
        </w:rPr>
        <w:t>2.2.2</w:t>
      </w:r>
      <w:r>
        <w:t xml:space="preserve"> can install and begin data collection</w:t>
      </w:r>
      <w:r w:rsidR="007C17F2">
        <w:t xml:space="preserve"> without external assistance</w:t>
      </w:r>
      <w:r>
        <w:t>.</w:t>
      </w:r>
    </w:p>
    <w:p w14:paraId="485851F4" w14:textId="7A36FE94" w:rsidR="009C26DB" w:rsidRDefault="009C26DB" w:rsidP="009C26DB">
      <w:pPr>
        <w:spacing w:after="120"/>
      </w:pPr>
    </w:p>
    <w:p w14:paraId="7416DD79" w14:textId="05D564CD" w:rsidR="009C26DB" w:rsidRPr="008C24C2" w:rsidRDefault="009C26DB" w:rsidP="009C26DB">
      <w:pPr>
        <w:pStyle w:val="Heading3"/>
        <w:numPr>
          <w:ilvl w:val="0"/>
          <w:numId w:val="0"/>
        </w:numPr>
        <w:ind w:left="720" w:hanging="720"/>
      </w:pPr>
      <w:bookmarkStart w:id="167" w:name="_Toc24395655"/>
      <w:r>
        <w:t xml:space="preserve">NFR3 </w:t>
      </w:r>
      <w:r w:rsidRPr="00DA43CF">
        <w:t>–</w:t>
      </w:r>
      <w:r>
        <w:t xml:space="preserve"> Data Integrity</w:t>
      </w:r>
      <w:bookmarkEnd w:id="167"/>
    </w:p>
    <w:p w14:paraId="2C3B6D55" w14:textId="09C3A4E5" w:rsidR="009C26DB" w:rsidRPr="00ED687A" w:rsidRDefault="009C26DB" w:rsidP="009C26DB">
      <w:pPr>
        <w:spacing w:after="120"/>
        <w:rPr>
          <w:b/>
          <w:bCs/>
        </w:rPr>
      </w:pPr>
      <w:r w:rsidRPr="00ED687A">
        <w:rPr>
          <w:b/>
          <w:bCs/>
        </w:rPr>
        <w:t xml:space="preserve">Priority: </w:t>
      </w:r>
      <w:r>
        <w:rPr>
          <w:b/>
          <w:bCs/>
        </w:rPr>
        <w:t>Essential</w:t>
      </w:r>
    </w:p>
    <w:p w14:paraId="7EDE31D0" w14:textId="77777777" w:rsidR="009C26DB" w:rsidRPr="00ED687A" w:rsidRDefault="009C26DB" w:rsidP="009C26DB">
      <w:pPr>
        <w:spacing w:after="120"/>
        <w:rPr>
          <w:b/>
          <w:bCs/>
        </w:rPr>
      </w:pPr>
      <w:r w:rsidRPr="00ED687A">
        <w:rPr>
          <w:b/>
          <w:bCs/>
        </w:rPr>
        <w:t>Target User: All</w:t>
      </w:r>
    </w:p>
    <w:p w14:paraId="0CD40582" w14:textId="751AB6C2" w:rsidR="009C26DB" w:rsidRPr="009442F4" w:rsidRDefault="009C26DB" w:rsidP="009442F4">
      <w:pPr>
        <w:spacing w:after="120"/>
        <w:rPr>
          <w:highlight w:val="yellow"/>
        </w:rPr>
      </w:pPr>
      <w:r>
        <w:t xml:space="preserve">Chariot shall maintain integrity </w:t>
      </w:r>
      <w:r w:rsidR="657E681E">
        <w:t xml:space="preserve">of </w:t>
      </w:r>
      <w:r>
        <w:t xml:space="preserve">collected data </w:t>
      </w:r>
      <w:r w:rsidR="657E681E">
        <w:t>in such a way that Chariot does not alter values during the collection process.</w:t>
      </w:r>
    </w:p>
    <w:p w14:paraId="7B413FCF" w14:textId="77777777" w:rsidR="005D14BA" w:rsidRDefault="005D14BA" w:rsidP="009442F4">
      <w:pPr>
        <w:spacing w:after="120"/>
        <w:rPr>
          <w:b/>
          <w:bCs/>
          <w:sz w:val="28"/>
          <w:szCs w:val="28"/>
        </w:rPr>
      </w:pPr>
    </w:p>
    <w:p w14:paraId="29900DDB" w14:textId="4D0DEFE1" w:rsidR="000A1D39" w:rsidRPr="008C24C2" w:rsidRDefault="00A56A15" w:rsidP="009442F4">
      <w:pPr>
        <w:pStyle w:val="Heading3"/>
        <w:numPr>
          <w:ilvl w:val="0"/>
          <w:numId w:val="0"/>
        </w:numPr>
        <w:ind w:left="720" w:hanging="720"/>
      </w:pPr>
      <w:bookmarkStart w:id="168" w:name="_Toc24395656"/>
      <w:r>
        <w:t>NFR</w:t>
      </w:r>
      <w:r w:rsidR="009C26DB">
        <w:t>4</w:t>
      </w:r>
      <w:r>
        <w:t xml:space="preserve"> </w:t>
      </w:r>
      <w:r w:rsidRPr="00DA43CF">
        <w:t>–</w:t>
      </w:r>
      <w:r>
        <w:t xml:space="preserve"> </w:t>
      </w:r>
      <w:r w:rsidR="00F149FF">
        <w:t>Real-Time Data Collection</w:t>
      </w:r>
      <w:bookmarkEnd w:id="168"/>
    </w:p>
    <w:p w14:paraId="778E9DB3" w14:textId="51E73C44" w:rsidR="00E145BB" w:rsidRPr="009442F4" w:rsidRDefault="00E145BB" w:rsidP="00E145BB">
      <w:pPr>
        <w:spacing w:after="120"/>
        <w:rPr>
          <w:b/>
          <w:bCs/>
        </w:rPr>
      </w:pPr>
      <w:r w:rsidRPr="009442F4">
        <w:rPr>
          <w:b/>
          <w:bCs/>
        </w:rPr>
        <w:t xml:space="preserve">Priority: </w:t>
      </w:r>
      <w:r w:rsidR="00CA2946">
        <w:rPr>
          <w:b/>
          <w:bCs/>
        </w:rPr>
        <w:t>High</w:t>
      </w:r>
    </w:p>
    <w:p w14:paraId="3544D1BE" w14:textId="4D582A28" w:rsidR="00E145BB" w:rsidRPr="009442F4" w:rsidRDefault="00E145BB" w:rsidP="00E145BB">
      <w:pPr>
        <w:spacing w:after="120"/>
        <w:rPr>
          <w:b/>
          <w:bCs/>
        </w:rPr>
      </w:pPr>
      <w:r w:rsidRPr="009442F4">
        <w:rPr>
          <w:b/>
          <w:bCs/>
        </w:rPr>
        <w:t>Target User:</w:t>
      </w:r>
      <w:r w:rsidR="00F149FF" w:rsidRPr="009442F4">
        <w:rPr>
          <w:b/>
          <w:bCs/>
        </w:rPr>
        <w:t xml:space="preserve"> All</w:t>
      </w:r>
    </w:p>
    <w:p w14:paraId="1182FF87" w14:textId="054AD550" w:rsidR="0363892A" w:rsidRDefault="0363892A">
      <w:r>
        <w:t>Fo</w:t>
      </w:r>
      <w:r w:rsidR="1CBF414F">
        <w:t xml:space="preserve">r every second </w:t>
      </w:r>
      <w:r w:rsidR="2784ED8B">
        <w:t xml:space="preserve">of data </w:t>
      </w:r>
      <w:r w:rsidR="5671BB5D">
        <w:t>sent</w:t>
      </w:r>
      <w:r w:rsidR="64E38135">
        <w:t xml:space="preserve"> to </w:t>
      </w:r>
      <w:r w:rsidR="006E76D3">
        <w:t>C</w:t>
      </w:r>
      <w:r w:rsidR="64E38135">
        <w:t xml:space="preserve">hariot, </w:t>
      </w:r>
      <w:r w:rsidR="006E76D3">
        <w:t>C</w:t>
      </w:r>
      <w:r w:rsidR="67EF9F40">
        <w:t xml:space="preserve">hariot </w:t>
      </w:r>
      <w:r w:rsidR="006E76D3">
        <w:t>shall</w:t>
      </w:r>
      <w:r w:rsidR="67EF9F40">
        <w:t xml:space="preserve"> fully</w:t>
      </w:r>
      <w:r w:rsidR="4FF48237">
        <w:t xml:space="preserve"> capture the data sent in that </w:t>
      </w:r>
      <w:r w:rsidR="00C062C2">
        <w:t>one</w:t>
      </w:r>
      <w:r w:rsidR="34A1E814">
        <w:t xml:space="preserve"> second interval to allow for </w:t>
      </w:r>
      <w:r w:rsidR="560C3034">
        <w:t>real time analysis.</w:t>
      </w:r>
    </w:p>
    <w:p w14:paraId="06A3CF92" w14:textId="78C2FFF2" w:rsidR="00A56A15" w:rsidRDefault="00E13E8A" w:rsidP="00004FE2">
      <w:pPr>
        <w:rPr>
          <w:b/>
          <w:bCs/>
          <w:sz w:val="28"/>
          <w:szCs w:val="28"/>
        </w:rPr>
      </w:pPr>
      <w:r>
        <w:t xml:space="preserve"> </w:t>
      </w:r>
    </w:p>
    <w:p w14:paraId="27D4BED2" w14:textId="77777777" w:rsidR="0080474E" w:rsidRDefault="0080474E">
      <w:pPr>
        <w:rPr>
          <w:b/>
          <w:bCs/>
          <w:sz w:val="28"/>
          <w:szCs w:val="28"/>
        </w:rPr>
      </w:pPr>
      <w:r>
        <w:br w:type="page"/>
      </w:r>
    </w:p>
    <w:p w14:paraId="7C50B662" w14:textId="3B0E1F54" w:rsidR="00F11AAD" w:rsidRDefault="00A56A15" w:rsidP="009442F4">
      <w:pPr>
        <w:pStyle w:val="Heading3"/>
        <w:numPr>
          <w:ilvl w:val="0"/>
          <w:numId w:val="0"/>
        </w:numPr>
        <w:ind w:left="720" w:hanging="720"/>
      </w:pPr>
      <w:bookmarkStart w:id="169" w:name="_Toc24395657"/>
      <w:r>
        <w:t>NFR</w:t>
      </w:r>
      <w:r w:rsidR="009C26DB">
        <w:t>5</w:t>
      </w:r>
      <w:r>
        <w:t xml:space="preserve"> </w:t>
      </w:r>
      <w:r w:rsidRPr="00DA43CF">
        <w:t>–</w:t>
      </w:r>
      <w:r>
        <w:t xml:space="preserve"> </w:t>
      </w:r>
      <w:r w:rsidR="00F11AAD">
        <w:t>Error Handling</w:t>
      </w:r>
      <w:bookmarkEnd w:id="169"/>
    </w:p>
    <w:p w14:paraId="3D6CBF9F" w14:textId="1BFDDC90" w:rsidR="003357B6" w:rsidRPr="009442F4" w:rsidRDefault="003357B6" w:rsidP="003357B6">
      <w:pPr>
        <w:spacing w:after="120"/>
        <w:rPr>
          <w:b/>
          <w:bCs/>
        </w:rPr>
      </w:pPr>
      <w:r w:rsidRPr="009442F4">
        <w:rPr>
          <w:b/>
          <w:bCs/>
        </w:rPr>
        <w:t>Priority:</w:t>
      </w:r>
      <w:r w:rsidR="00F149FF" w:rsidRPr="009442F4">
        <w:rPr>
          <w:b/>
          <w:bCs/>
        </w:rPr>
        <w:t xml:space="preserve"> High</w:t>
      </w:r>
    </w:p>
    <w:p w14:paraId="4257CD53" w14:textId="4623F28F" w:rsidR="003357B6" w:rsidRPr="009442F4" w:rsidRDefault="003357B6" w:rsidP="003357B6">
      <w:pPr>
        <w:spacing w:after="120"/>
        <w:rPr>
          <w:b/>
          <w:bCs/>
        </w:rPr>
      </w:pPr>
      <w:r w:rsidRPr="009442F4">
        <w:rPr>
          <w:b/>
          <w:bCs/>
        </w:rPr>
        <w:t>Target User:</w:t>
      </w:r>
      <w:r w:rsidR="00F149FF" w:rsidRPr="009442F4">
        <w:rPr>
          <w:b/>
          <w:bCs/>
        </w:rPr>
        <w:t xml:space="preserve"> All</w:t>
      </w:r>
    </w:p>
    <w:p w14:paraId="107DB69C" w14:textId="47253CDB" w:rsidR="00F149FF" w:rsidRDefault="00F149FF" w:rsidP="00F149FF">
      <w:r>
        <w:t>Chariot must not crash due to the unexpected failure of an IoT Device or network. The system shall have error handling measure</w:t>
      </w:r>
      <w:r w:rsidR="3A860317">
        <w:t>s</w:t>
      </w:r>
      <w:r>
        <w:t xml:space="preserve"> to ensure the continued, uninterrupted collection of data.</w:t>
      </w:r>
    </w:p>
    <w:p w14:paraId="0EB65DDB" w14:textId="77777777" w:rsidR="00F149FF" w:rsidRDefault="00F149FF" w:rsidP="00F149FF"/>
    <w:p w14:paraId="0EB1D736" w14:textId="639C31F8" w:rsidR="000A1D39" w:rsidRDefault="00A56A15" w:rsidP="009442F4">
      <w:pPr>
        <w:pStyle w:val="Heading3"/>
        <w:numPr>
          <w:ilvl w:val="0"/>
          <w:numId w:val="0"/>
        </w:numPr>
        <w:ind w:left="720" w:hanging="720"/>
      </w:pPr>
      <w:bookmarkStart w:id="170" w:name="_Toc24395658"/>
      <w:r>
        <w:t>NFR</w:t>
      </w:r>
      <w:r w:rsidR="009C26DB">
        <w:t>6</w:t>
      </w:r>
      <w:r>
        <w:t xml:space="preserve"> </w:t>
      </w:r>
      <w:r w:rsidRPr="00DA43CF">
        <w:rPr>
          <w:b w:val="0"/>
          <w:bCs w:val="0"/>
        </w:rPr>
        <w:t>–</w:t>
      </w:r>
      <w:r w:rsidR="00613B41">
        <w:t xml:space="preserve"> Security</w:t>
      </w:r>
      <w:bookmarkStart w:id="171" w:name="_Toc24218479"/>
      <w:bookmarkEnd w:id="170"/>
      <w:bookmarkEnd w:id="171"/>
    </w:p>
    <w:p w14:paraId="5799F1C8" w14:textId="10E21FF5" w:rsidR="000A1D39" w:rsidRPr="009442F4" w:rsidRDefault="000A1D39" w:rsidP="000A1D39">
      <w:pPr>
        <w:spacing w:after="120"/>
        <w:rPr>
          <w:b/>
          <w:bCs/>
        </w:rPr>
      </w:pPr>
      <w:r w:rsidRPr="009442F4">
        <w:rPr>
          <w:b/>
          <w:bCs/>
        </w:rPr>
        <w:t>Priority:</w:t>
      </w:r>
      <w:r w:rsidR="57D61DB3" w:rsidRPr="009442F4">
        <w:rPr>
          <w:b/>
          <w:bCs/>
        </w:rPr>
        <w:t xml:space="preserve"> High</w:t>
      </w:r>
    </w:p>
    <w:p w14:paraId="47DD6437" w14:textId="55B2A73B" w:rsidR="000A1D39" w:rsidRPr="009442F4" w:rsidRDefault="000A1D39" w:rsidP="000A1D39">
      <w:pPr>
        <w:spacing w:after="120"/>
        <w:rPr>
          <w:b/>
          <w:bCs/>
        </w:rPr>
      </w:pPr>
      <w:r w:rsidRPr="009442F4">
        <w:rPr>
          <w:b/>
          <w:bCs/>
        </w:rPr>
        <w:t>Target User:</w:t>
      </w:r>
      <w:r w:rsidR="57D61DB3" w:rsidRPr="009442F4">
        <w:rPr>
          <w:b/>
          <w:bCs/>
        </w:rPr>
        <w:t xml:space="preserve"> </w:t>
      </w:r>
      <w:r w:rsidR="005E3FC7">
        <w:rPr>
          <w:b/>
          <w:bCs/>
        </w:rPr>
        <w:t>Technician</w:t>
      </w:r>
    </w:p>
    <w:p w14:paraId="56AB8AE0" w14:textId="4191060C" w:rsidR="00A56A15" w:rsidRDefault="005E3FC7" w:rsidP="00A56A15">
      <w:r>
        <w:t>A technical user shall be able to encrypt the collected data and data streams used and generated by Chariot</w:t>
      </w:r>
      <w:r w:rsidR="00F53C9F">
        <w:t xml:space="preserve"> too their own encryption standards.</w:t>
      </w:r>
    </w:p>
    <w:p w14:paraId="499768A0" w14:textId="77777777" w:rsidR="00CA2946" w:rsidRDefault="00CA2946" w:rsidP="009442F4"/>
    <w:p w14:paraId="3862B9C1" w14:textId="3D50E018" w:rsidR="00E97EFC" w:rsidRDefault="00A56A15" w:rsidP="009442F4">
      <w:pPr>
        <w:pStyle w:val="Heading3"/>
        <w:numPr>
          <w:ilvl w:val="0"/>
          <w:numId w:val="0"/>
        </w:numPr>
        <w:ind w:left="720" w:hanging="720"/>
      </w:pPr>
      <w:bookmarkStart w:id="172" w:name="_Toc24395659"/>
      <w:r>
        <w:t>NFR</w:t>
      </w:r>
      <w:r w:rsidR="009C26DB">
        <w:t>7</w:t>
      </w:r>
      <w:r>
        <w:t xml:space="preserve"> </w:t>
      </w:r>
      <w:r w:rsidRPr="00DA43CF">
        <w:t>–</w:t>
      </w:r>
      <w:r>
        <w:t xml:space="preserve"> </w:t>
      </w:r>
      <w:r w:rsidR="00E97EFC">
        <w:t>Documentation</w:t>
      </w:r>
      <w:bookmarkEnd w:id="172"/>
    </w:p>
    <w:p w14:paraId="729378E7" w14:textId="11F00C4E" w:rsidR="003357B6" w:rsidRPr="009442F4" w:rsidRDefault="003357B6" w:rsidP="003357B6">
      <w:pPr>
        <w:spacing w:after="120"/>
        <w:rPr>
          <w:b/>
          <w:bCs/>
        </w:rPr>
      </w:pPr>
      <w:r w:rsidRPr="009442F4">
        <w:rPr>
          <w:b/>
          <w:bCs/>
        </w:rPr>
        <w:t>Priority: High</w:t>
      </w:r>
    </w:p>
    <w:p w14:paraId="0C936171" w14:textId="432F3F59" w:rsidR="003357B6" w:rsidRPr="009442F4" w:rsidRDefault="003357B6" w:rsidP="003357B6">
      <w:pPr>
        <w:spacing w:after="120"/>
        <w:rPr>
          <w:b/>
          <w:bCs/>
        </w:rPr>
      </w:pPr>
      <w:r w:rsidRPr="009442F4">
        <w:rPr>
          <w:b/>
          <w:bCs/>
        </w:rPr>
        <w:t>Target User:</w:t>
      </w:r>
      <w:r w:rsidR="00F149FF" w:rsidRPr="009442F4">
        <w:rPr>
          <w:b/>
          <w:bCs/>
        </w:rPr>
        <w:t xml:space="preserve"> All</w:t>
      </w:r>
    </w:p>
    <w:p w14:paraId="73AC19E8" w14:textId="0D0CAE42" w:rsidR="00B90DFE" w:rsidRDefault="008B2E49">
      <w:pPr>
        <w:spacing w:after="120"/>
      </w:pPr>
      <w:r>
        <w:t xml:space="preserve">Chariot shall be packaged with extensive internal and external documentation. Internal documentation will clearly describe how </w:t>
      </w:r>
      <w:r w:rsidR="007C2CD3">
        <w:t xml:space="preserve">Chariot’s code functions. External documentation </w:t>
      </w:r>
      <w:r w:rsidR="005271DE">
        <w:t xml:space="preserve">will describe how to </w:t>
      </w:r>
      <w:r w:rsidR="00F149FF">
        <w:t xml:space="preserve">operate </w:t>
      </w:r>
      <w:r w:rsidR="005271DE">
        <w:t>the system.</w:t>
      </w:r>
    </w:p>
    <w:p w14:paraId="7970BFDB" w14:textId="58FEB4C7" w:rsidR="00B90DFE" w:rsidRDefault="00B90DFE"/>
    <w:p w14:paraId="1AE137C6" w14:textId="4A8994BF" w:rsidR="00CA2946" w:rsidRDefault="00CA2946" w:rsidP="009442F4">
      <w:pPr>
        <w:spacing w:after="120"/>
        <w:rPr>
          <w:b/>
          <w:bCs/>
          <w:sz w:val="32"/>
          <w:szCs w:val="32"/>
        </w:rPr>
      </w:pPr>
    </w:p>
    <w:p w14:paraId="2439D799" w14:textId="77777777" w:rsidR="0080474E" w:rsidRDefault="0080474E">
      <w:pPr>
        <w:rPr>
          <w:b/>
          <w:bCs/>
          <w:sz w:val="32"/>
          <w:szCs w:val="32"/>
        </w:rPr>
      </w:pPr>
      <w:r>
        <w:br w:type="page"/>
      </w:r>
    </w:p>
    <w:p w14:paraId="4ADF0AD0" w14:textId="27A947F2" w:rsidR="00DD3E9D" w:rsidRDefault="00DD3E9D" w:rsidP="00E12C67">
      <w:pPr>
        <w:pStyle w:val="Heading2"/>
      </w:pPr>
      <w:bookmarkStart w:id="173" w:name="_Toc24395660"/>
      <w:commentRangeStart w:id="174"/>
      <w:r>
        <w:t>Data Requirements</w:t>
      </w:r>
      <w:bookmarkEnd w:id="173"/>
      <w:commentRangeEnd w:id="174"/>
      <w:r w:rsidR="0000421E">
        <w:rPr>
          <w:rStyle w:val="CommentReference"/>
          <w:b w:val="0"/>
          <w:bCs w:val="0"/>
        </w:rPr>
        <w:commentReference w:id="174"/>
      </w:r>
    </w:p>
    <w:p w14:paraId="07AC3493" w14:textId="2AC83E17" w:rsidR="00061C08" w:rsidRDefault="00CA2946" w:rsidP="00061C08">
      <w:r>
        <w:t>The following table describes the various kinds of data expected to be utilized by Chariot</w:t>
      </w:r>
    </w:p>
    <w:tbl>
      <w:tblPr>
        <w:tblStyle w:val="TableGrid"/>
        <w:tblW w:w="0" w:type="auto"/>
        <w:tblLook w:val="04A0" w:firstRow="1" w:lastRow="0" w:firstColumn="1" w:lastColumn="0" w:noHBand="0" w:noVBand="1"/>
      </w:tblPr>
      <w:tblGrid>
        <w:gridCol w:w="1675"/>
        <w:gridCol w:w="1856"/>
        <w:gridCol w:w="1074"/>
        <w:gridCol w:w="4745"/>
      </w:tblGrid>
      <w:tr w:rsidR="005B51E5" w14:paraId="693888F3" w14:textId="77777777" w:rsidTr="008B4C77">
        <w:tc>
          <w:tcPr>
            <w:tcW w:w="1675" w:type="dxa"/>
          </w:tcPr>
          <w:p w14:paraId="5A8896D9" w14:textId="6EB23DBD" w:rsidR="005B51E5" w:rsidRPr="002A1AA0" w:rsidRDefault="005B51E5" w:rsidP="002A1AA0">
            <w:pPr>
              <w:jc w:val="center"/>
              <w:rPr>
                <w:b/>
                <w:bCs/>
              </w:rPr>
            </w:pPr>
            <w:r w:rsidRPr="002A1AA0">
              <w:rPr>
                <w:b/>
                <w:bCs/>
              </w:rPr>
              <w:t>Name</w:t>
            </w:r>
          </w:p>
        </w:tc>
        <w:tc>
          <w:tcPr>
            <w:tcW w:w="1856" w:type="dxa"/>
          </w:tcPr>
          <w:p w14:paraId="450FE1D7" w14:textId="0F074DA2" w:rsidR="005B51E5" w:rsidRPr="002A1AA0" w:rsidRDefault="005B51E5" w:rsidP="002A1AA0">
            <w:pPr>
              <w:jc w:val="center"/>
              <w:rPr>
                <w:b/>
                <w:bCs/>
              </w:rPr>
            </w:pPr>
            <w:r w:rsidRPr="002A1AA0">
              <w:rPr>
                <w:b/>
                <w:bCs/>
              </w:rPr>
              <w:t>Type</w:t>
            </w:r>
          </w:p>
        </w:tc>
        <w:tc>
          <w:tcPr>
            <w:tcW w:w="1074" w:type="dxa"/>
          </w:tcPr>
          <w:p w14:paraId="0D57DB3C" w14:textId="009826C5" w:rsidR="005B51E5" w:rsidRPr="002A1AA0" w:rsidRDefault="005B51E5" w:rsidP="002A1AA0">
            <w:pPr>
              <w:jc w:val="center"/>
              <w:rPr>
                <w:b/>
                <w:bCs/>
              </w:rPr>
            </w:pPr>
            <w:r w:rsidRPr="002A1AA0">
              <w:rPr>
                <w:b/>
                <w:bCs/>
              </w:rPr>
              <w:t>Size</w:t>
            </w:r>
          </w:p>
        </w:tc>
        <w:tc>
          <w:tcPr>
            <w:tcW w:w="4745" w:type="dxa"/>
          </w:tcPr>
          <w:p w14:paraId="7E82565F" w14:textId="65F72894" w:rsidR="005B51E5" w:rsidRPr="002A1AA0" w:rsidRDefault="005B51E5" w:rsidP="002A1AA0">
            <w:pPr>
              <w:jc w:val="center"/>
              <w:rPr>
                <w:b/>
                <w:bCs/>
              </w:rPr>
            </w:pPr>
            <w:r w:rsidRPr="002A1AA0">
              <w:rPr>
                <w:b/>
                <w:bCs/>
              </w:rPr>
              <w:t>Comment</w:t>
            </w:r>
          </w:p>
        </w:tc>
      </w:tr>
      <w:tr w:rsidR="005B51E5" w14:paraId="62AC7403" w14:textId="77777777" w:rsidTr="008B4C77">
        <w:tc>
          <w:tcPr>
            <w:tcW w:w="1675" w:type="dxa"/>
          </w:tcPr>
          <w:p w14:paraId="38EAB7A8" w14:textId="6FA915A3" w:rsidR="005B51E5" w:rsidRDefault="005B51E5" w:rsidP="00061C08">
            <w:r>
              <w:t xml:space="preserve">User </w:t>
            </w:r>
            <w:r w:rsidR="00960C57">
              <w:t>i</w:t>
            </w:r>
            <w:r>
              <w:t>nformation</w:t>
            </w:r>
          </w:p>
        </w:tc>
        <w:tc>
          <w:tcPr>
            <w:tcW w:w="1856" w:type="dxa"/>
          </w:tcPr>
          <w:p w14:paraId="1F9478A8" w14:textId="4C730617" w:rsidR="005B51E5" w:rsidRDefault="005B51E5" w:rsidP="00061C08">
            <w:r>
              <w:t>Dictionary</w:t>
            </w:r>
          </w:p>
        </w:tc>
        <w:tc>
          <w:tcPr>
            <w:tcW w:w="1074" w:type="dxa"/>
          </w:tcPr>
          <w:p w14:paraId="1DE58998" w14:textId="407D789A" w:rsidR="005B51E5" w:rsidRDefault="005B51E5" w:rsidP="00061C08">
            <w:r>
              <w:t>Variable</w:t>
            </w:r>
          </w:p>
        </w:tc>
        <w:tc>
          <w:tcPr>
            <w:tcW w:w="4745" w:type="dxa"/>
          </w:tcPr>
          <w:p w14:paraId="09DC476A" w14:textId="5F02CB4D" w:rsidR="005B51E5" w:rsidRPr="009442F4" w:rsidRDefault="000B7B88" w:rsidP="00061C08">
            <w:pPr>
              <w:rPr>
                <w:b/>
                <w:bCs/>
              </w:rPr>
            </w:pPr>
            <w:r>
              <w:t>Username/password information for each user of the system</w:t>
            </w:r>
            <w:r w:rsidR="00CA2946">
              <w:t xml:space="preserve">, </w:t>
            </w:r>
            <w:r w:rsidR="00CA2946">
              <w:rPr>
                <w:b/>
                <w:bCs/>
              </w:rPr>
              <w:t xml:space="preserve">See </w:t>
            </w:r>
            <w:r w:rsidR="00EC65CC">
              <w:rPr>
                <w:b/>
                <w:bCs/>
              </w:rPr>
              <w:t>FR3</w:t>
            </w:r>
          </w:p>
        </w:tc>
      </w:tr>
      <w:tr w:rsidR="005B51E5" w14:paraId="0AE9309E" w14:textId="77777777" w:rsidTr="008B4C77">
        <w:tc>
          <w:tcPr>
            <w:tcW w:w="1675" w:type="dxa"/>
          </w:tcPr>
          <w:p w14:paraId="0CEB9460" w14:textId="0FAA4413" w:rsidR="005B51E5" w:rsidRDefault="00F67462" w:rsidP="00061C08">
            <w:r>
              <w:t>Access list</w:t>
            </w:r>
          </w:p>
        </w:tc>
        <w:tc>
          <w:tcPr>
            <w:tcW w:w="1856" w:type="dxa"/>
          </w:tcPr>
          <w:p w14:paraId="44A7CEF6" w14:textId="7482173B" w:rsidR="005B51E5" w:rsidRDefault="00463ABD" w:rsidP="00061C08">
            <w:r>
              <w:t>List</w:t>
            </w:r>
          </w:p>
        </w:tc>
        <w:tc>
          <w:tcPr>
            <w:tcW w:w="1074" w:type="dxa"/>
          </w:tcPr>
          <w:p w14:paraId="74BB9406" w14:textId="2E03747C" w:rsidR="005B51E5" w:rsidRDefault="00463ABD" w:rsidP="00061C08">
            <w:r>
              <w:t>Variable</w:t>
            </w:r>
          </w:p>
        </w:tc>
        <w:tc>
          <w:tcPr>
            <w:tcW w:w="4745" w:type="dxa"/>
          </w:tcPr>
          <w:p w14:paraId="5B2A9028" w14:textId="093E25BD" w:rsidR="005B51E5" w:rsidRPr="009442F4" w:rsidRDefault="006C537F" w:rsidP="00061C08">
            <w:pPr>
              <w:rPr>
                <w:b/>
                <w:bCs/>
              </w:rPr>
            </w:pPr>
            <w:r>
              <w:t xml:space="preserve">For each network, </w:t>
            </w:r>
            <w:r w:rsidR="00CA2946">
              <w:t xml:space="preserve">there is a </w:t>
            </w:r>
            <w:r w:rsidR="006B0EA9">
              <w:t>list of users with access to network</w:t>
            </w:r>
            <w:r w:rsidR="00CA2946">
              <w:t xml:space="preserve">, </w:t>
            </w:r>
            <w:r w:rsidR="00CA2946">
              <w:rPr>
                <w:b/>
                <w:bCs/>
              </w:rPr>
              <w:t xml:space="preserve">See </w:t>
            </w:r>
            <w:r w:rsidR="00EB1377">
              <w:rPr>
                <w:b/>
                <w:bCs/>
              </w:rPr>
              <w:t>FR</w:t>
            </w:r>
            <w:r w:rsidR="00EC65CC">
              <w:rPr>
                <w:b/>
                <w:bCs/>
              </w:rPr>
              <w:t>9</w:t>
            </w:r>
          </w:p>
        </w:tc>
      </w:tr>
      <w:tr w:rsidR="007927BC" w14:paraId="31C1668F" w14:textId="77777777" w:rsidTr="00CA2946">
        <w:tc>
          <w:tcPr>
            <w:tcW w:w="1675" w:type="dxa"/>
          </w:tcPr>
          <w:p w14:paraId="283CED81" w14:textId="04ECD897" w:rsidR="007927BC" w:rsidRDefault="007927BC" w:rsidP="00061C08">
            <w:r>
              <w:t>Networks</w:t>
            </w:r>
          </w:p>
        </w:tc>
        <w:tc>
          <w:tcPr>
            <w:tcW w:w="1856" w:type="dxa"/>
          </w:tcPr>
          <w:p w14:paraId="4470436E" w14:textId="257F7012" w:rsidR="007927BC" w:rsidRDefault="007927BC" w:rsidP="00061C08">
            <w:r>
              <w:t>List</w:t>
            </w:r>
          </w:p>
        </w:tc>
        <w:tc>
          <w:tcPr>
            <w:tcW w:w="1074" w:type="dxa"/>
          </w:tcPr>
          <w:p w14:paraId="21D7BD70" w14:textId="07BDF356" w:rsidR="007927BC" w:rsidRDefault="007927BC" w:rsidP="00061C08">
            <w:r>
              <w:t>Variable</w:t>
            </w:r>
          </w:p>
        </w:tc>
        <w:tc>
          <w:tcPr>
            <w:tcW w:w="4745" w:type="dxa"/>
          </w:tcPr>
          <w:p w14:paraId="6C8B296F" w14:textId="2ECD2542" w:rsidR="007927BC" w:rsidRPr="009442F4" w:rsidRDefault="007927BC" w:rsidP="00061C08">
            <w:pPr>
              <w:rPr>
                <w:b/>
                <w:bCs/>
              </w:rPr>
            </w:pPr>
            <w:r>
              <w:t xml:space="preserve">List of a connected networks. </w:t>
            </w:r>
            <w:r>
              <w:rPr>
                <w:b/>
                <w:bCs/>
              </w:rPr>
              <w:t>See FR5</w:t>
            </w:r>
          </w:p>
        </w:tc>
      </w:tr>
      <w:tr w:rsidR="005B51E5" w14:paraId="5C5ED8A9" w14:textId="77777777" w:rsidTr="008B4C77">
        <w:tc>
          <w:tcPr>
            <w:tcW w:w="1675" w:type="dxa"/>
          </w:tcPr>
          <w:p w14:paraId="2EFAC7F6" w14:textId="0138B400" w:rsidR="005B51E5" w:rsidRDefault="00960C57" w:rsidP="00061C08">
            <w:r>
              <w:t>Devices on network</w:t>
            </w:r>
          </w:p>
        </w:tc>
        <w:tc>
          <w:tcPr>
            <w:tcW w:w="1856" w:type="dxa"/>
          </w:tcPr>
          <w:p w14:paraId="65D5E26F" w14:textId="6B1CF3BC" w:rsidR="005B51E5" w:rsidRDefault="00960C57" w:rsidP="00061C08">
            <w:r>
              <w:t>List</w:t>
            </w:r>
          </w:p>
        </w:tc>
        <w:tc>
          <w:tcPr>
            <w:tcW w:w="1074" w:type="dxa"/>
          </w:tcPr>
          <w:p w14:paraId="595CB3C2" w14:textId="60878EE7" w:rsidR="005B51E5" w:rsidRDefault="00960C57" w:rsidP="00061C08">
            <w:r>
              <w:t>Variable</w:t>
            </w:r>
          </w:p>
        </w:tc>
        <w:tc>
          <w:tcPr>
            <w:tcW w:w="4745" w:type="dxa"/>
          </w:tcPr>
          <w:p w14:paraId="546907D8" w14:textId="303A7231" w:rsidR="005B51E5" w:rsidRPr="009442F4" w:rsidRDefault="000D49B5" w:rsidP="00061C08">
            <w:pPr>
              <w:rPr>
                <w:b/>
                <w:bCs/>
              </w:rPr>
            </w:pPr>
            <w:r>
              <w:t>List of devices</w:t>
            </w:r>
            <w:r w:rsidR="004F2CFB">
              <w:t xml:space="preserve"> connected to a network</w:t>
            </w:r>
            <w:r w:rsidR="000F0072">
              <w:t>.</w:t>
            </w:r>
            <w:r w:rsidR="00CA2946">
              <w:t xml:space="preserve"> </w:t>
            </w:r>
            <w:r w:rsidR="00CA2946">
              <w:rPr>
                <w:b/>
                <w:bCs/>
              </w:rPr>
              <w:t xml:space="preserve">See </w:t>
            </w:r>
            <w:r w:rsidR="00EB1377">
              <w:rPr>
                <w:b/>
                <w:bCs/>
              </w:rPr>
              <w:t>FR5.1</w:t>
            </w:r>
          </w:p>
        </w:tc>
      </w:tr>
      <w:tr w:rsidR="005B51E5" w14:paraId="610F457A" w14:textId="77777777" w:rsidTr="008B4C77">
        <w:tc>
          <w:tcPr>
            <w:tcW w:w="1675" w:type="dxa"/>
          </w:tcPr>
          <w:p w14:paraId="3DAABA83" w14:textId="25E39F4C" w:rsidR="005B51E5" w:rsidRDefault="00016327" w:rsidP="00061C08">
            <w:r>
              <w:t>Device information</w:t>
            </w:r>
          </w:p>
        </w:tc>
        <w:tc>
          <w:tcPr>
            <w:tcW w:w="1856" w:type="dxa"/>
          </w:tcPr>
          <w:p w14:paraId="59C21BBD" w14:textId="1C1869F7" w:rsidR="005B51E5" w:rsidRDefault="006A3183" w:rsidP="00061C08">
            <w:r>
              <w:t>Dictionary</w:t>
            </w:r>
          </w:p>
        </w:tc>
        <w:tc>
          <w:tcPr>
            <w:tcW w:w="1074" w:type="dxa"/>
          </w:tcPr>
          <w:p w14:paraId="06AF0DEF" w14:textId="7294E26D" w:rsidR="005B51E5" w:rsidRDefault="006A3183" w:rsidP="00061C08">
            <w:r>
              <w:t>Variable</w:t>
            </w:r>
          </w:p>
        </w:tc>
        <w:tc>
          <w:tcPr>
            <w:tcW w:w="4745" w:type="dxa"/>
          </w:tcPr>
          <w:p w14:paraId="04B64F5D" w14:textId="4D3B93EC" w:rsidR="005B51E5" w:rsidRPr="009442F4" w:rsidRDefault="00A65879" w:rsidP="00061C08">
            <w:pPr>
              <w:rPr>
                <w:b/>
                <w:bCs/>
              </w:rPr>
            </w:pPr>
            <w:r>
              <w:t xml:space="preserve">ID, name, </w:t>
            </w:r>
            <w:r w:rsidR="0006076B">
              <w:t xml:space="preserve">and </w:t>
            </w:r>
            <w:r w:rsidR="003A0E19">
              <w:t>other information</w:t>
            </w:r>
            <w:r w:rsidR="003370FA">
              <w:t xml:space="preserve"> specific to a device</w:t>
            </w:r>
            <w:r w:rsidR="000F0072">
              <w:t>.</w:t>
            </w:r>
            <w:r w:rsidR="00CA2946">
              <w:t xml:space="preserve"> </w:t>
            </w:r>
            <w:r w:rsidR="00CA2946">
              <w:rPr>
                <w:b/>
                <w:bCs/>
              </w:rPr>
              <w:t xml:space="preserve">See </w:t>
            </w:r>
            <w:r w:rsidR="007927BC">
              <w:rPr>
                <w:b/>
                <w:bCs/>
              </w:rPr>
              <w:t>FR</w:t>
            </w:r>
            <w:r w:rsidR="00B01024">
              <w:rPr>
                <w:b/>
                <w:bCs/>
              </w:rPr>
              <w:t>10</w:t>
            </w:r>
            <w:r w:rsidR="00DD59C6">
              <w:rPr>
                <w:b/>
                <w:bCs/>
              </w:rPr>
              <w:t>.1</w:t>
            </w:r>
          </w:p>
        </w:tc>
      </w:tr>
      <w:tr w:rsidR="009A499D" w14:paraId="0C775DAD" w14:textId="77777777" w:rsidTr="008B4C77">
        <w:tc>
          <w:tcPr>
            <w:tcW w:w="1675" w:type="dxa"/>
          </w:tcPr>
          <w:p w14:paraId="2B6ABC6E" w14:textId="4F379F37" w:rsidR="009A499D" w:rsidRDefault="00C63FC3" w:rsidP="00061C08">
            <w:r>
              <w:t>Device configuration</w:t>
            </w:r>
          </w:p>
        </w:tc>
        <w:tc>
          <w:tcPr>
            <w:tcW w:w="1856" w:type="dxa"/>
          </w:tcPr>
          <w:p w14:paraId="38CB9C42" w14:textId="3A6BA5BE" w:rsidR="009A499D" w:rsidRDefault="00C63FC3" w:rsidP="00061C08">
            <w:r>
              <w:t>Dictionary</w:t>
            </w:r>
          </w:p>
        </w:tc>
        <w:tc>
          <w:tcPr>
            <w:tcW w:w="1074" w:type="dxa"/>
          </w:tcPr>
          <w:p w14:paraId="763650B6" w14:textId="738A73FE" w:rsidR="009A499D" w:rsidRDefault="00C63FC3" w:rsidP="00061C08">
            <w:r>
              <w:t>Variable</w:t>
            </w:r>
          </w:p>
        </w:tc>
        <w:tc>
          <w:tcPr>
            <w:tcW w:w="4745" w:type="dxa"/>
          </w:tcPr>
          <w:p w14:paraId="1CC353ED" w14:textId="01A6A193" w:rsidR="009A499D" w:rsidRPr="009442F4" w:rsidRDefault="00C63FC3" w:rsidP="00061C08">
            <w:pPr>
              <w:rPr>
                <w:b/>
                <w:bCs/>
              </w:rPr>
            </w:pPr>
            <w:r>
              <w:t xml:space="preserve">Configurable settings </w:t>
            </w:r>
            <w:r w:rsidR="00885AA7">
              <w:t xml:space="preserve">of a device </w:t>
            </w:r>
            <w:r>
              <w:t>and their values</w:t>
            </w:r>
            <w:r w:rsidR="000F0072">
              <w:t>.</w:t>
            </w:r>
            <w:r w:rsidR="00CA2946">
              <w:t xml:space="preserve"> </w:t>
            </w:r>
            <w:r w:rsidR="00CA2946">
              <w:rPr>
                <w:b/>
                <w:bCs/>
              </w:rPr>
              <w:t xml:space="preserve">See </w:t>
            </w:r>
            <w:r w:rsidR="007927BC">
              <w:rPr>
                <w:b/>
                <w:bCs/>
              </w:rPr>
              <w:t>FR</w:t>
            </w:r>
            <w:r w:rsidR="00B01024">
              <w:rPr>
                <w:b/>
                <w:bCs/>
              </w:rPr>
              <w:t>10</w:t>
            </w:r>
          </w:p>
        </w:tc>
      </w:tr>
      <w:tr w:rsidR="009A499D" w14:paraId="2FD234C0" w14:textId="77777777" w:rsidTr="008B4C77">
        <w:tc>
          <w:tcPr>
            <w:tcW w:w="1675" w:type="dxa"/>
          </w:tcPr>
          <w:p w14:paraId="47715438" w14:textId="3254303E" w:rsidR="009A499D" w:rsidRDefault="00885AA7" w:rsidP="00061C08">
            <w:r>
              <w:t>Device status</w:t>
            </w:r>
          </w:p>
        </w:tc>
        <w:tc>
          <w:tcPr>
            <w:tcW w:w="1856" w:type="dxa"/>
          </w:tcPr>
          <w:p w14:paraId="61B8B2BF" w14:textId="2F747FAC" w:rsidR="009A499D" w:rsidRDefault="00885AA7" w:rsidP="00061C08">
            <w:r>
              <w:t>Dictionary</w:t>
            </w:r>
          </w:p>
        </w:tc>
        <w:tc>
          <w:tcPr>
            <w:tcW w:w="1074" w:type="dxa"/>
          </w:tcPr>
          <w:p w14:paraId="05AE3164" w14:textId="45EC1701" w:rsidR="009A499D" w:rsidRDefault="006A5311" w:rsidP="00061C08">
            <w:r>
              <w:t>Variable</w:t>
            </w:r>
          </w:p>
        </w:tc>
        <w:tc>
          <w:tcPr>
            <w:tcW w:w="4745" w:type="dxa"/>
          </w:tcPr>
          <w:p w14:paraId="06A9814E" w14:textId="18971B92" w:rsidR="009A499D" w:rsidRPr="009442F4" w:rsidRDefault="00F8602E" w:rsidP="00061C08">
            <w:pPr>
              <w:rPr>
                <w:b/>
                <w:bCs/>
              </w:rPr>
            </w:pPr>
            <w:r>
              <w:t>Uptime, resource utilization, and other</w:t>
            </w:r>
            <w:r w:rsidR="00CA2164">
              <w:t xml:space="preserve"> status</w:t>
            </w:r>
            <w:r>
              <w:t xml:space="preserve"> information pertinent</w:t>
            </w:r>
            <w:r w:rsidR="00F86761">
              <w:t xml:space="preserve"> to device. Different from Device information</w:t>
            </w:r>
            <w:r w:rsidR="000F0072">
              <w:t>, as Device status will frequently change.</w:t>
            </w:r>
            <w:r w:rsidR="007927BC">
              <w:t xml:space="preserve"> </w:t>
            </w:r>
            <w:r w:rsidR="007927BC">
              <w:rPr>
                <w:b/>
                <w:bCs/>
              </w:rPr>
              <w:t>See FR1</w:t>
            </w:r>
            <w:r w:rsidR="00B01024">
              <w:rPr>
                <w:b/>
                <w:bCs/>
              </w:rPr>
              <w:t>6</w:t>
            </w:r>
          </w:p>
        </w:tc>
      </w:tr>
      <w:tr w:rsidR="009A499D" w14:paraId="05F7E1B3" w14:textId="77777777" w:rsidTr="008B4C77">
        <w:tc>
          <w:tcPr>
            <w:tcW w:w="1675" w:type="dxa"/>
          </w:tcPr>
          <w:p w14:paraId="5FAAA1A1" w14:textId="05348855" w:rsidR="009A499D" w:rsidRDefault="00B72D82" w:rsidP="00061C08">
            <w:r>
              <w:t>Device data stream</w:t>
            </w:r>
          </w:p>
        </w:tc>
        <w:tc>
          <w:tcPr>
            <w:tcW w:w="1856" w:type="dxa"/>
          </w:tcPr>
          <w:p w14:paraId="300783B1" w14:textId="4918209F" w:rsidR="009A499D" w:rsidRDefault="00AD5A8C" w:rsidP="00061C08">
            <w:r>
              <w:t>Stream</w:t>
            </w:r>
          </w:p>
        </w:tc>
        <w:tc>
          <w:tcPr>
            <w:tcW w:w="1074" w:type="dxa"/>
          </w:tcPr>
          <w:p w14:paraId="2B53EDDA" w14:textId="67C9B9A2" w:rsidR="009A499D" w:rsidRDefault="00AD5A8C" w:rsidP="00061C08">
            <w:r>
              <w:t>Variable</w:t>
            </w:r>
          </w:p>
        </w:tc>
        <w:tc>
          <w:tcPr>
            <w:tcW w:w="4745" w:type="dxa"/>
          </w:tcPr>
          <w:p w14:paraId="4DD881C9" w14:textId="0E6720EC" w:rsidR="009A499D" w:rsidRDefault="00514415" w:rsidP="00061C08">
            <w:r>
              <w:t>Da</w:t>
            </w:r>
            <w:r w:rsidR="00210B4B">
              <w:t>ta</w:t>
            </w:r>
            <w:r w:rsidR="004F265A">
              <w:t xml:space="preserve"> </w:t>
            </w:r>
            <w:r w:rsidR="000F5CFD">
              <w:t xml:space="preserve">received </w:t>
            </w:r>
            <w:r w:rsidR="00006891">
              <w:t xml:space="preserve">from </w:t>
            </w:r>
            <w:r w:rsidR="002E3CF9">
              <w:t>device sensors.</w:t>
            </w:r>
          </w:p>
        </w:tc>
      </w:tr>
      <w:tr w:rsidR="009A499D" w14:paraId="72389FAC" w14:textId="77777777" w:rsidTr="008B4C77">
        <w:tc>
          <w:tcPr>
            <w:tcW w:w="1675" w:type="dxa"/>
          </w:tcPr>
          <w:p w14:paraId="4B7FCCE5" w14:textId="70974867" w:rsidR="009A499D" w:rsidRDefault="00DD59C6" w:rsidP="00061C08">
            <w:r>
              <w:t>C</w:t>
            </w:r>
            <w:r w:rsidR="00254888">
              <w:t>onfiguration</w:t>
            </w:r>
          </w:p>
        </w:tc>
        <w:tc>
          <w:tcPr>
            <w:tcW w:w="1856" w:type="dxa"/>
          </w:tcPr>
          <w:p w14:paraId="00E44323" w14:textId="7D2EA39B" w:rsidR="009A499D" w:rsidRDefault="00254888" w:rsidP="00061C08">
            <w:r>
              <w:t>Dictionary</w:t>
            </w:r>
          </w:p>
        </w:tc>
        <w:tc>
          <w:tcPr>
            <w:tcW w:w="1074" w:type="dxa"/>
          </w:tcPr>
          <w:p w14:paraId="4FF0564D" w14:textId="77777777" w:rsidR="009A499D" w:rsidRDefault="009A499D" w:rsidP="00061C08"/>
        </w:tc>
        <w:tc>
          <w:tcPr>
            <w:tcW w:w="4745" w:type="dxa"/>
          </w:tcPr>
          <w:p w14:paraId="522BB7D7" w14:textId="76C18A48" w:rsidR="009A499D" w:rsidRDefault="00694DD9" w:rsidP="00061C08">
            <w:r>
              <w:t xml:space="preserve">Configurable settings </w:t>
            </w:r>
            <w:r w:rsidR="00DD59C6">
              <w:t xml:space="preserve">for the components of Chariot. </w:t>
            </w:r>
            <w:r w:rsidR="00DD59C6">
              <w:rPr>
                <w:b/>
                <w:bCs/>
              </w:rPr>
              <w:t>See FR</w:t>
            </w:r>
            <w:r w:rsidR="00B01024">
              <w:rPr>
                <w:b/>
                <w:bCs/>
              </w:rPr>
              <w:t>10</w:t>
            </w:r>
            <w:r w:rsidR="00E756D6">
              <w:rPr>
                <w:b/>
                <w:bCs/>
              </w:rPr>
              <w:t xml:space="preserve"> and FR</w:t>
            </w:r>
            <w:r w:rsidR="00B01024">
              <w:rPr>
                <w:b/>
                <w:bCs/>
              </w:rPr>
              <w:t>21</w:t>
            </w:r>
          </w:p>
        </w:tc>
      </w:tr>
      <w:tr w:rsidR="009A499D" w14:paraId="045910FE" w14:textId="77777777" w:rsidTr="008B4C77">
        <w:tc>
          <w:tcPr>
            <w:tcW w:w="1675" w:type="dxa"/>
          </w:tcPr>
          <w:p w14:paraId="17494C05" w14:textId="6A097453" w:rsidR="009A499D" w:rsidRDefault="00770BBA" w:rsidP="00061C08">
            <w:r>
              <w:t>Data collection episode status</w:t>
            </w:r>
          </w:p>
        </w:tc>
        <w:tc>
          <w:tcPr>
            <w:tcW w:w="1856" w:type="dxa"/>
          </w:tcPr>
          <w:p w14:paraId="71F61B81" w14:textId="53F2DF1C" w:rsidR="009A499D" w:rsidRDefault="00770BBA" w:rsidP="00061C08">
            <w:r>
              <w:t>Integer</w:t>
            </w:r>
          </w:p>
        </w:tc>
        <w:tc>
          <w:tcPr>
            <w:tcW w:w="1074" w:type="dxa"/>
          </w:tcPr>
          <w:p w14:paraId="098A0CD7" w14:textId="77777777" w:rsidR="009A499D" w:rsidRDefault="009A499D" w:rsidP="00061C08"/>
        </w:tc>
        <w:tc>
          <w:tcPr>
            <w:tcW w:w="4745" w:type="dxa"/>
          </w:tcPr>
          <w:p w14:paraId="101B5A04" w14:textId="507121A9" w:rsidR="009A499D" w:rsidRDefault="005F7D7A" w:rsidP="00061C08">
            <w:r>
              <w:t xml:space="preserve">Indicates if data collection episode is in progress, paused, or terminated. Also indicates </w:t>
            </w:r>
            <w:r w:rsidR="002C34A3">
              <w:t xml:space="preserve">errors </w:t>
            </w:r>
            <w:r w:rsidR="009C03E1">
              <w:t>in data collection.</w:t>
            </w:r>
          </w:p>
        </w:tc>
      </w:tr>
      <w:tr w:rsidR="009C03E1" w14:paraId="5EF8B1F0" w14:textId="77777777" w:rsidTr="008B4C77">
        <w:tc>
          <w:tcPr>
            <w:tcW w:w="1675" w:type="dxa"/>
          </w:tcPr>
          <w:p w14:paraId="25D03302" w14:textId="7384CEF6" w:rsidR="009C03E1" w:rsidRDefault="00BD0342" w:rsidP="00061C08">
            <w:r>
              <w:t>Collected data</w:t>
            </w:r>
          </w:p>
        </w:tc>
        <w:tc>
          <w:tcPr>
            <w:tcW w:w="1856" w:type="dxa"/>
          </w:tcPr>
          <w:p w14:paraId="3F41A5A0" w14:textId="0E733B20" w:rsidR="009C03E1" w:rsidRDefault="00CA2946" w:rsidP="00061C08">
            <w:r>
              <w:t>Various</w:t>
            </w:r>
          </w:p>
        </w:tc>
        <w:tc>
          <w:tcPr>
            <w:tcW w:w="1074" w:type="dxa"/>
          </w:tcPr>
          <w:p w14:paraId="547BB30E" w14:textId="28B626E7" w:rsidR="009C03E1" w:rsidRDefault="00251771" w:rsidP="00061C08">
            <w:r>
              <w:t>Variable</w:t>
            </w:r>
          </w:p>
        </w:tc>
        <w:tc>
          <w:tcPr>
            <w:tcW w:w="4745" w:type="dxa"/>
          </w:tcPr>
          <w:p w14:paraId="28910850" w14:textId="120C6C32" w:rsidR="009C03E1" w:rsidRDefault="005D5577" w:rsidP="00061C08">
            <w:r>
              <w:t>Incoming data from data analysis episode is written to a database.</w:t>
            </w:r>
            <w:r w:rsidR="00CE38F5">
              <w:t xml:space="preserve"> Previously collected data can also be loaded from a file.</w:t>
            </w:r>
            <w:r w:rsidR="00CA2946">
              <w:t xml:space="preserve"> The type is dependent on the storage unit used by the data collection episode.</w:t>
            </w:r>
          </w:p>
        </w:tc>
      </w:tr>
    </w:tbl>
    <w:p w14:paraId="719FE4E0" w14:textId="5EA7E0C3" w:rsidR="00CA2946" w:rsidRDefault="00CA2946">
      <w:pPr>
        <w:rPr>
          <w:b/>
          <w:bCs/>
          <w:sz w:val="32"/>
          <w:szCs w:val="32"/>
        </w:rPr>
      </w:pPr>
    </w:p>
    <w:p w14:paraId="50251072" w14:textId="77777777" w:rsidR="0080474E" w:rsidRDefault="0080474E">
      <w:pPr>
        <w:rPr>
          <w:b/>
          <w:bCs/>
          <w:sz w:val="32"/>
          <w:szCs w:val="32"/>
        </w:rPr>
      </w:pPr>
      <w:r>
        <w:br w:type="page"/>
      </w:r>
    </w:p>
    <w:p w14:paraId="69AEA17B" w14:textId="5A10C366" w:rsidR="00DD3E9D" w:rsidRDefault="00DD3E9D" w:rsidP="00E12C67">
      <w:pPr>
        <w:pStyle w:val="Heading2"/>
      </w:pPr>
      <w:bookmarkStart w:id="175" w:name="_Toc24395661"/>
      <w:r>
        <w:t>Design Constraints</w:t>
      </w:r>
      <w:bookmarkEnd w:id="175"/>
    </w:p>
    <w:p w14:paraId="796263D8" w14:textId="2674B806" w:rsidR="00061C08" w:rsidRPr="00061C08" w:rsidRDefault="006D42AF" w:rsidP="009442F4">
      <w:r>
        <w:t>The following section specifies the design constraints</w:t>
      </w:r>
      <w:r w:rsidR="00E349AD">
        <w:t xml:space="preserve"> restricting design of the system.</w:t>
      </w:r>
    </w:p>
    <w:p w14:paraId="1020DFEA" w14:textId="3F91B0A4" w:rsidR="0064215F" w:rsidRDefault="00CA2946" w:rsidP="00CA2946">
      <w:pPr>
        <w:pStyle w:val="Heading3"/>
        <w:numPr>
          <w:ilvl w:val="0"/>
          <w:numId w:val="0"/>
        </w:numPr>
      </w:pPr>
      <w:bookmarkStart w:id="176" w:name="_Toc24395662"/>
      <w:r>
        <w:t>DC</w:t>
      </w:r>
      <w:r w:rsidR="009C26DB">
        <w:t>1</w:t>
      </w:r>
      <w:r>
        <w:t xml:space="preserve"> </w:t>
      </w:r>
      <w:r w:rsidRPr="00DA43CF">
        <w:t>–</w:t>
      </w:r>
      <w:r>
        <w:t xml:space="preserve"> </w:t>
      </w:r>
      <w:r w:rsidR="0064215F" w:rsidRPr="00CA2946">
        <w:t>Graphic</w:t>
      </w:r>
      <w:r w:rsidR="0064215F">
        <w:t xml:space="preserve"> User Interface</w:t>
      </w:r>
      <w:bookmarkEnd w:id="176"/>
    </w:p>
    <w:p w14:paraId="4B89A98F" w14:textId="742B13FE" w:rsidR="00543D64" w:rsidRDefault="00A9275C">
      <w:r>
        <w:t xml:space="preserve">The user </w:t>
      </w:r>
      <w:r w:rsidR="004C6D19">
        <w:t>shall</w:t>
      </w:r>
      <w:r>
        <w:t xml:space="preserve"> be able to use the system via a graphic user interface. Stakeholders have expressed frustration using the command line for tasks this system would accomplish, so a graphic user interface is preferred.</w:t>
      </w:r>
    </w:p>
    <w:p w14:paraId="230053C4" w14:textId="77777777" w:rsidR="0080474E" w:rsidRDefault="0080474E" w:rsidP="009442F4"/>
    <w:p w14:paraId="0A68C7C6" w14:textId="201178DA" w:rsidR="00E971CF" w:rsidRDefault="00CA2946" w:rsidP="00CA2946">
      <w:pPr>
        <w:pStyle w:val="Heading3"/>
        <w:numPr>
          <w:ilvl w:val="0"/>
          <w:numId w:val="0"/>
        </w:numPr>
      </w:pPr>
      <w:bookmarkStart w:id="177" w:name="_Toc24395663"/>
      <w:r>
        <w:t>DC</w:t>
      </w:r>
      <w:r w:rsidR="009C26DB">
        <w:t>2</w:t>
      </w:r>
      <w:r>
        <w:t xml:space="preserve"> </w:t>
      </w:r>
      <w:r w:rsidRPr="00DA43CF">
        <w:t>–</w:t>
      </w:r>
      <w:r>
        <w:t xml:space="preserve"> </w:t>
      </w:r>
      <w:r w:rsidR="000D392E">
        <w:t>External Library Usage</w:t>
      </w:r>
      <w:bookmarkEnd w:id="177"/>
    </w:p>
    <w:p w14:paraId="427C9FA1" w14:textId="52F28F9C" w:rsidR="00543D64" w:rsidRDefault="004E50EA">
      <w:r>
        <w:t xml:space="preserve">Chariot will make use of </w:t>
      </w:r>
      <w:r w:rsidR="00775B94">
        <w:t xml:space="preserve">external libraries </w:t>
      </w:r>
      <w:r w:rsidR="00884F46">
        <w:t xml:space="preserve">to interface with IoT devices. </w:t>
      </w:r>
      <w:r w:rsidR="005D1480">
        <w:t xml:space="preserve">The </w:t>
      </w:r>
      <w:r w:rsidR="00CC749D">
        <w:t xml:space="preserve">system </w:t>
      </w:r>
      <w:r w:rsidR="00AE7B5C">
        <w:t xml:space="preserve">will </w:t>
      </w:r>
      <w:r w:rsidR="008818F5">
        <w:t>use these libraries as specified.</w:t>
      </w:r>
    </w:p>
    <w:p w14:paraId="11D86E1B" w14:textId="77777777" w:rsidR="0080474E" w:rsidRPr="00DF7821" w:rsidRDefault="0080474E" w:rsidP="009442F4"/>
    <w:p w14:paraId="5D6EF4D1" w14:textId="54F4C533" w:rsidR="00E97EFC" w:rsidRDefault="009C26DB" w:rsidP="009442F4">
      <w:pPr>
        <w:pStyle w:val="Heading3"/>
        <w:numPr>
          <w:ilvl w:val="0"/>
          <w:numId w:val="0"/>
        </w:numPr>
        <w:ind w:left="720" w:hanging="720"/>
      </w:pPr>
      <w:bookmarkStart w:id="178" w:name="_Toc24395664"/>
      <w:r>
        <w:t>DC</w:t>
      </w:r>
      <w:r w:rsidR="00177213">
        <w:t>3</w:t>
      </w:r>
      <w:r>
        <w:t xml:space="preserve"> </w:t>
      </w:r>
      <w:r w:rsidRPr="00DA43CF">
        <w:t>–</w:t>
      </w:r>
      <w:r w:rsidR="003D24A6">
        <w:t xml:space="preserve"> </w:t>
      </w:r>
      <w:r w:rsidR="00613B41">
        <w:t>LGPL Licensing</w:t>
      </w:r>
      <w:bookmarkEnd w:id="178"/>
    </w:p>
    <w:p w14:paraId="5C495352" w14:textId="7FD95443" w:rsidR="00E97EFC" w:rsidRDefault="001934ED">
      <w:r>
        <w:t xml:space="preserve">Chariot shall </w:t>
      </w:r>
      <w:r w:rsidR="00563F70">
        <w:t xml:space="preserve">be licensed with the </w:t>
      </w:r>
      <w:commentRangeStart w:id="179"/>
      <w:r w:rsidR="00563F70">
        <w:t xml:space="preserve">GNU Lesser </w:t>
      </w:r>
      <w:commentRangeEnd w:id="179"/>
      <w:r w:rsidR="00960D7D">
        <w:rPr>
          <w:rStyle w:val="CommentReference"/>
        </w:rPr>
        <w:commentReference w:id="179"/>
      </w:r>
      <w:r w:rsidR="00563F70">
        <w:t>General Public License (LGPL)</w:t>
      </w:r>
      <w:r w:rsidR="00144E5B">
        <w:t xml:space="preserve"> </w:t>
      </w:r>
      <w:sdt>
        <w:sdtPr>
          <w:id w:val="-1490558627"/>
          <w:citation/>
        </w:sdtPr>
        <w:sdtEndPr/>
        <w:sdtContent>
          <w:r w:rsidR="00144E5B">
            <w:fldChar w:fldCharType="begin"/>
          </w:r>
          <w:r w:rsidR="00144E5B">
            <w:instrText xml:space="preserve"> CITATION Fre07 \l 1033 </w:instrText>
          </w:r>
          <w:r w:rsidR="00144E5B">
            <w:fldChar w:fldCharType="separate"/>
          </w:r>
          <w:r w:rsidR="00144E5B">
            <w:rPr>
              <w:noProof/>
            </w:rPr>
            <w:t>(Free Software Foundation, Inc., 2007)</w:t>
          </w:r>
          <w:r w:rsidR="00144E5B">
            <w:fldChar w:fldCharType="end"/>
          </w:r>
        </w:sdtContent>
      </w:sdt>
      <w:r w:rsidR="00563F70">
        <w:t>.</w:t>
      </w:r>
    </w:p>
    <w:p w14:paraId="7F59CF9B" w14:textId="77777777" w:rsidR="0080474E" w:rsidRPr="00DD3E9D" w:rsidRDefault="0080474E" w:rsidP="009442F4"/>
    <w:p w14:paraId="1EF775D7" w14:textId="5B71A8A3" w:rsidR="00C076F0" w:rsidRDefault="009C26DB" w:rsidP="009442F4">
      <w:pPr>
        <w:pStyle w:val="Heading3"/>
        <w:numPr>
          <w:ilvl w:val="0"/>
          <w:numId w:val="0"/>
        </w:numPr>
      </w:pPr>
      <w:bookmarkStart w:id="180" w:name="_Toc24395665"/>
      <w:r>
        <w:t>DC</w:t>
      </w:r>
      <w:r w:rsidR="00177213">
        <w:t>4</w:t>
      </w:r>
      <w:r>
        <w:t xml:space="preserve"> </w:t>
      </w:r>
      <w:r w:rsidRPr="00DA43CF">
        <w:t>–</w:t>
      </w:r>
      <w:r>
        <w:t xml:space="preserve"> </w:t>
      </w:r>
      <w:r w:rsidR="00CB3F46">
        <w:t>Network</w:t>
      </w:r>
      <w:r w:rsidR="00AB585D">
        <w:t>ing</w:t>
      </w:r>
      <w:r w:rsidR="00C076F0">
        <w:t xml:space="preserve"> Standard Compliance</w:t>
      </w:r>
      <w:bookmarkEnd w:id="180"/>
    </w:p>
    <w:p w14:paraId="1B5B5514" w14:textId="3495FB69" w:rsidR="0080474E" w:rsidRDefault="00C076F0">
      <w:r>
        <w:t xml:space="preserve">Chariot shall </w:t>
      </w:r>
      <w:r w:rsidR="00477683">
        <w:t>comply wi</w:t>
      </w:r>
      <w:r w:rsidR="005C5294">
        <w:t xml:space="preserve">ll </w:t>
      </w:r>
      <w:r w:rsidR="00156667">
        <w:t xml:space="preserve">need to </w:t>
      </w:r>
      <w:r w:rsidR="003455ED">
        <w:t>be able to communicate with</w:t>
      </w:r>
      <w:r w:rsidR="006F394D">
        <w:t xml:space="preserve"> IoT</w:t>
      </w:r>
      <w:r w:rsidR="003455ED">
        <w:t xml:space="preserve"> devices </w:t>
      </w:r>
      <w:r w:rsidR="00BD3137">
        <w:t xml:space="preserve">using </w:t>
      </w:r>
      <w:r w:rsidR="00CA109B">
        <w:t>various networking standards such as,</w:t>
      </w:r>
      <w:r w:rsidR="00BD3137">
        <w:t xml:space="preserve"> IEEE 802.3, 802.11</w:t>
      </w:r>
      <w:r w:rsidR="00DC6A68">
        <w:t xml:space="preserve"> and</w:t>
      </w:r>
      <w:r w:rsidR="00CA109B">
        <w:t xml:space="preserve"> </w:t>
      </w:r>
      <w:r w:rsidR="008746C8">
        <w:t>continue to develop for new</w:t>
      </w:r>
      <w:r w:rsidR="004C11C7">
        <w:t xml:space="preserve">er networking technologies such as </w:t>
      </w:r>
      <w:proofErr w:type="spellStart"/>
      <w:r w:rsidR="004C11C7">
        <w:t>LoR</w:t>
      </w:r>
      <w:r w:rsidR="004A2F67">
        <w:t>a</w:t>
      </w:r>
      <w:proofErr w:type="spellEnd"/>
      <w:r w:rsidR="004A2F67">
        <w:t>.</w:t>
      </w:r>
      <w:r w:rsidR="00DC6A68">
        <w:t xml:space="preserve"> </w:t>
      </w:r>
      <w:r w:rsidR="00144E5B">
        <w:t xml:space="preserve"> </w:t>
      </w:r>
      <w:sdt>
        <w:sdtPr>
          <w:id w:val="2043786251"/>
          <w:citation/>
        </w:sdtPr>
        <w:sdtEndPr/>
        <w:sdtContent>
          <w:r w:rsidR="00144E5B">
            <w:fldChar w:fldCharType="begin"/>
          </w:r>
          <w:r w:rsidR="00144E5B">
            <w:instrText xml:space="preserve"> CITATION Ins18 \l 1033 </w:instrText>
          </w:r>
          <w:r w:rsidR="00144E5B">
            <w:fldChar w:fldCharType="separate"/>
          </w:r>
          <w:r w:rsidR="00144E5B">
            <w:rPr>
              <w:noProof/>
            </w:rPr>
            <w:t>(Institute of Electrical and Electronics Engineers, 2018)</w:t>
          </w:r>
          <w:r w:rsidR="00144E5B">
            <w:fldChar w:fldCharType="end"/>
          </w:r>
        </w:sdtContent>
      </w:sdt>
      <w:r>
        <w:t>.</w:t>
      </w:r>
    </w:p>
    <w:p w14:paraId="5766FA4E" w14:textId="77777777" w:rsidR="0080474E" w:rsidRPr="00C076F0" w:rsidRDefault="0080474E" w:rsidP="009442F4"/>
    <w:p w14:paraId="6D16C360" w14:textId="099EAD3C" w:rsidR="00E97EFC" w:rsidRDefault="009C26DB" w:rsidP="009442F4">
      <w:pPr>
        <w:pStyle w:val="Heading3"/>
        <w:numPr>
          <w:ilvl w:val="0"/>
          <w:numId w:val="0"/>
        </w:numPr>
        <w:ind w:left="720" w:hanging="720"/>
      </w:pPr>
      <w:bookmarkStart w:id="181" w:name="_Toc24395666"/>
      <w:commentRangeStart w:id="182"/>
      <w:r>
        <w:t>DC</w:t>
      </w:r>
      <w:r w:rsidR="00177213">
        <w:t>5</w:t>
      </w:r>
      <w:r>
        <w:t xml:space="preserve"> </w:t>
      </w:r>
      <w:r w:rsidRPr="00DA43CF">
        <w:t>–</w:t>
      </w:r>
      <w:r>
        <w:t xml:space="preserve"> </w:t>
      </w:r>
      <w:r w:rsidR="00C076F0">
        <w:t>FCC</w:t>
      </w:r>
      <w:r w:rsidR="00732104">
        <w:t xml:space="preserve"> Regulation</w:t>
      </w:r>
      <w:bookmarkEnd w:id="181"/>
      <w:commentRangeEnd w:id="182"/>
      <w:r w:rsidR="00164E56">
        <w:rPr>
          <w:rStyle w:val="CommentReference"/>
          <w:b w:val="0"/>
          <w:bCs w:val="0"/>
        </w:rPr>
        <w:commentReference w:id="182"/>
      </w:r>
    </w:p>
    <w:p w14:paraId="4B15D194" w14:textId="322DD942" w:rsidR="00DD3E9D" w:rsidRDefault="00386287">
      <w:r>
        <w:t xml:space="preserve">As a </w:t>
      </w:r>
      <w:r w:rsidR="00EF7583">
        <w:t>product developed in the United States</w:t>
      </w:r>
      <w:r w:rsidR="00671DED">
        <w:t xml:space="preserve"> of America, Chariot will </w:t>
      </w:r>
      <w:r w:rsidR="00861379">
        <w:t>comply with FCC regulations</w:t>
      </w:r>
      <w:r w:rsidR="00051FEC">
        <w:t xml:space="preserve"> and guideline</w:t>
      </w:r>
      <w:r w:rsidR="00861379">
        <w:t xml:space="preserve"> </w:t>
      </w:r>
      <w:r w:rsidR="00051FEC">
        <w:t>for</w:t>
      </w:r>
      <w:r w:rsidR="001646EC">
        <w:t xml:space="preserve"> the usage </w:t>
      </w:r>
      <w:r w:rsidR="00556DC0">
        <w:t>of IoT devices</w:t>
      </w:r>
      <w:r w:rsidR="00543D64">
        <w:t xml:space="preserve"> for FCC Approval</w:t>
      </w:r>
      <w:r w:rsidR="00144E5B">
        <w:t xml:space="preserve"> </w:t>
      </w:r>
      <w:sdt>
        <w:sdtPr>
          <w:id w:val="1164507784"/>
          <w:citation/>
        </w:sdtPr>
        <w:sdtEndPr/>
        <w:sdtContent>
          <w:r w:rsidR="00144E5B">
            <w:fldChar w:fldCharType="begin"/>
          </w:r>
          <w:r w:rsidR="00144E5B">
            <w:instrText xml:space="preserve"> CITATION Fed \l 1033 </w:instrText>
          </w:r>
          <w:r w:rsidR="00144E5B">
            <w:fldChar w:fldCharType="separate"/>
          </w:r>
          <w:r w:rsidR="00144E5B">
            <w:rPr>
              <w:noProof/>
            </w:rPr>
            <w:t>(Federal Communications Commission, n.d.)</w:t>
          </w:r>
          <w:r w:rsidR="00144E5B">
            <w:fldChar w:fldCharType="end"/>
          </w:r>
        </w:sdtContent>
      </w:sdt>
      <w:r w:rsidR="00543D64">
        <w:t>.</w:t>
      </w:r>
    </w:p>
    <w:p w14:paraId="77A13D87" w14:textId="77777777" w:rsidR="0080474E" w:rsidRDefault="0080474E" w:rsidP="009442F4"/>
    <w:p w14:paraId="73F111BB" w14:textId="0F9598E9" w:rsidR="00FB6A60" w:rsidRDefault="009C26DB" w:rsidP="009442F4">
      <w:pPr>
        <w:pStyle w:val="Heading3"/>
        <w:numPr>
          <w:ilvl w:val="2"/>
          <w:numId w:val="0"/>
        </w:numPr>
        <w:ind w:left="720" w:hanging="720"/>
      </w:pPr>
      <w:bookmarkStart w:id="183" w:name="_Toc24395667"/>
      <w:r>
        <w:t>DC</w:t>
      </w:r>
      <w:r w:rsidR="00177213">
        <w:t>6</w:t>
      </w:r>
      <w:r>
        <w:t xml:space="preserve"> </w:t>
      </w:r>
      <w:r w:rsidRPr="643F80A3">
        <w:t xml:space="preserve">– </w:t>
      </w:r>
      <w:r w:rsidR="00FB6A60" w:rsidRPr="009C26DB">
        <w:t>Adaptation</w:t>
      </w:r>
      <w:r w:rsidR="00FB6A60">
        <w:t xml:space="preserve"> of </w:t>
      </w:r>
      <w:r w:rsidR="516930DA">
        <w:t>Drexel Wireless’ IoT Sen</w:t>
      </w:r>
      <w:r w:rsidR="643F80A3">
        <w:t>sor Framework</w:t>
      </w:r>
      <w:bookmarkEnd w:id="183"/>
    </w:p>
    <w:p w14:paraId="010D3D30" w14:textId="06044022" w:rsidR="00FB6A60" w:rsidRDefault="0054150F" w:rsidP="009442F4">
      <w:r>
        <w:t>Chariot</w:t>
      </w:r>
      <w:r w:rsidR="00B21053">
        <w:t xml:space="preserve"> </w:t>
      </w:r>
      <w:r w:rsidR="00C23761">
        <w:t xml:space="preserve">will use and adapt </w:t>
      </w:r>
      <w:r w:rsidR="00D91186">
        <w:t>related work in the field of IoT</w:t>
      </w:r>
      <w:r w:rsidR="00FA273A">
        <w:t xml:space="preserve"> data collection. The system will use several key features of Dr. Bill Mongan’s IoT Sensor Framework</w:t>
      </w:r>
      <w:r w:rsidR="00144E5B">
        <w:t xml:space="preserve"> </w:t>
      </w:r>
      <w:sdt>
        <w:sdtPr>
          <w:id w:val="-1564177671"/>
          <w:citation/>
        </w:sdtPr>
        <w:sdtEndPr/>
        <w:sdtContent>
          <w:r w:rsidR="00144E5B">
            <w:fldChar w:fldCharType="begin"/>
          </w:r>
          <w:r w:rsidR="00144E5B">
            <w:instrText xml:space="preserve"> CITATION Wil19 \l 1033 </w:instrText>
          </w:r>
          <w:r w:rsidR="00144E5B">
            <w:fldChar w:fldCharType="separate"/>
          </w:r>
          <w:r w:rsidR="00144E5B">
            <w:rPr>
              <w:noProof/>
            </w:rPr>
            <w:t>(Mongan, 2019)</w:t>
          </w:r>
          <w:r w:rsidR="00144E5B">
            <w:fldChar w:fldCharType="end"/>
          </w:r>
        </w:sdtContent>
      </w:sdt>
      <w:r w:rsidR="009172CF">
        <w:t>. Chariot will adhere to the conventions</w:t>
      </w:r>
      <w:r w:rsidR="00783AB7">
        <w:t xml:space="preserve"> of original work and will document where work is used or adapted.</w:t>
      </w:r>
    </w:p>
    <w:p w14:paraId="2D594343" w14:textId="23FF3CCE" w:rsidR="00144E5B" w:rsidRDefault="009C26DB">
      <w:r>
        <w:br w:type="page"/>
      </w:r>
    </w:p>
    <w:bookmarkStart w:id="184" w:name="_Toc24395668" w:displacedByCustomXml="next"/>
    <w:sdt>
      <w:sdtPr>
        <w:rPr>
          <w:b w:val="0"/>
          <w:bCs w:val="0"/>
          <w:sz w:val="24"/>
          <w:szCs w:val="24"/>
        </w:rPr>
        <w:id w:val="2092737585"/>
        <w:docPartObj>
          <w:docPartGallery w:val="Bibliographies"/>
          <w:docPartUnique/>
        </w:docPartObj>
      </w:sdtPr>
      <w:sdtEndPr/>
      <w:sdtContent>
        <w:p w14:paraId="0E0DBDC3" w14:textId="3FC331EA" w:rsidR="00144E5B" w:rsidRDefault="00144E5B">
          <w:pPr>
            <w:pStyle w:val="Heading1"/>
          </w:pPr>
          <w:r>
            <w:t>References</w:t>
          </w:r>
          <w:bookmarkEnd w:id="184"/>
        </w:p>
        <w:sdt>
          <w:sdtPr>
            <w:id w:val="-573587230"/>
            <w:bibliography/>
          </w:sdtPr>
          <w:sdtEndPr/>
          <w:sdtContent>
            <w:p w14:paraId="5D943F2D" w14:textId="77777777" w:rsidR="00144E5B" w:rsidRDefault="00144E5B" w:rsidP="00144E5B">
              <w:pPr>
                <w:pStyle w:val="Bibliography"/>
                <w:ind w:left="720" w:hanging="720"/>
                <w:rPr>
                  <w:noProof/>
                </w:rPr>
              </w:pPr>
              <w:r>
                <w:fldChar w:fldCharType="begin"/>
              </w:r>
              <w:r>
                <w:instrText xml:space="preserve"> BIBLIOGRAPHY </w:instrText>
              </w:r>
              <w:r>
                <w:fldChar w:fldCharType="separate"/>
              </w:r>
              <w:r>
                <w:rPr>
                  <w:noProof/>
                </w:rPr>
                <w:t xml:space="preserve">Federal Communications Commission. (n.d.). </w:t>
              </w:r>
              <w:r>
                <w:rPr>
                  <w:i/>
                  <w:iCs/>
                  <w:noProof/>
                </w:rPr>
                <w:t>Rules &amp; Regulations for Title 47</w:t>
              </w:r>
              <w:r>
                <w:rPr>
                  <w:noProof/>
                </w:rPr>
                <w:t>. Retrieved from Technologies, Systems and Innovation Division: https://www.fcc.gov/wireless/bureau-divisions/technologies-systems-and-innovation-division/rules-regulations-title-47</w:t>
              </w:r>
            </w:p>
            <w:p w14:paraId="1B488BAC" w14:textId="77777777" w:rsidR="00144E5B" w:rsidRDefault="00144E5B" w:rsidP="00144E5B">
              <w:pPr>
                <w:pStyle w:val="Bibliography"/>
                <w:ind w:left="720" w:hanging="720"/>
                <w:rPr>
                  <w:noProof/>
                </w:rPr>
              </w:pPr>
              <w:r>
                <w:rPr>
                  <w:noProof/>
                </w:rPr>
                <w:t xml:space="preserve">Free Software Foundation, Inc. (2007, June 29). </w:t>
              </w:r>
              <w:r>
                <w:rPr>
                  <w:i/>
                  <w:iCs/>
                  <w:noProof/>
                </w:rPr>
                <w:t>GNU Lesser General Public License</w:t>
              </w:r>
              <w:r>
                <w:rPr>
                  <w:noProof/>
                </w:rPr>
                <w:t>. Retrieved from GNU Operating System: https://www.gnu.org/licenses/lgpl-3.0.en.html</w:t>
              </w:r>
            </w:p>
            <w:p w14:paraId="492315A8" w14:textId="77777777" w:rsidR="00144E5B" w:rsidRDefault="00144E5B" w:rsidP="00144E5B">
              <w:pPr>
                <w:pStyle w:val="Bibliography"/>
                <w:ind w:left="720" w:hanging="720"/>
                <w:rPr>
                  <w:noProof/>
                </w:rPr>
              </w:pPr>
              <w:r>
                <w:rPr>
                  <w:noProof/>
                </w:rPr>
                <w:t xml:space="preserve">Institute of Electrical and Electronics Engineers. (2018, November 14). </w:t>
              </w:r>
              <w:r>
                <w:rPr>
                  <w:i/>
                  <w:iCs/>
                  <w:noProof/>
                </w:rPr>
                <w:t>IEEE Standards Activities in the Internet of Things.</w:t>
              </w:r>
              <w:r>
                <w:rPr>
                  <w:noProof/>
                </w:rPr>
                <w:t xml:space="preserve"> Retrieved from IEEE Standards Association Web site: https://standards.ieee.org/content/dam/ieee-standards/standards/web/documents/other/iot.pdf</w:t>
              </w:r>
            </w:p>
            <w:p w14:paraId="6202B581" w14:textId="77777777" w:rsidR="00144E5B" w:rsidRDefault="00144E5B" w:rsidP="00144E5B">
              <w:pPr>
                <w:pStyle w:val="Bibliography"/>
                <w:ind w:left="720" w:hanging="720"/>
                <w:rPr>
                  <w:noProof/>
                </w:rPr>
              </w:pPr>
              <w:r>
                <w:rPr>
                  <w:noProof/>
                </w:rPr>
                <w:t xml:space="preserve">Mongan, W. (2019). </w:t>
              </w:r>
              <w:r>
                <w:rPr>
                  <w:i/>
                  <w:iCs/>
                  <w:noProof/>
                </w:rPr>
                <w:t>IoT Sensor Framework</w:t>
              </w:r>
              <w:r>
                <w:rPr>
                  <w:noProof/>
                </w:rPr>
                <w:t>. Retrieved from William Mongan portfolio: http://www.billmongan.com/portfolio/iotframework/</w:t>
              </w:r>
            </w:p>
            <w:p w14:paraId="40358FC5" w14:textId="7C6EBFDB" w:rsidR="00144E5B" w:rsidRDefault="00144E5B" w:rsidP="00144E5B">
              <w:r>
                <w:rPr>
                  <w:b/>
                  <w:bCs/>
                  <w:noProof/>
                </w:rPr>
                <w:fldChar w:fldCharType="end"/>
              </w:r>
            </w:p>
          </w:sdtContent>
        </w:sdt>
      </w:sdtContent>
    </w:sdt>
    <w:p w14:paraId="1D7376CB" w14:textId="77777777" w:rsidR="001F4C96" w:rsidRPr="00DD3E9D" w:rsidRDefault="001F4C96" w:rsidP="000532ED">
      <w:pPr>
        <w:ind w:firstLine="720"/>
      </w:pPr>
    </w:p>
    <w:sectPr w:rsidR="001F4C96" w:rsidRPr="00DD3E9D" w:rsidSect="00736B95">
      <w:headerReference w:type="default" r:id="rId14"/>
      <w:footerReference w:type="default" r:id="rId15"/>
      <w:footerReference w:type="first" r:id="rId16"/>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6" w:author="Kamalludin Colaire" w:date="2020-01-05T18:09:00Z" w:initials="KC">
    <w:p w14:paraId="4BB3500F" w14:textId="5B249337" w:rsidR="00D51DB8" w:rsidRDefault="00D51DB8">
      <w:pPr>
        <w:pStyle w:val="CommentText"/>
      </w:pPr>
      <w:r>
        <w:rPr>
          <w:rStyle w:val="CommentReference"/>
        </w:rPr>
        <w:annotationRef/>
      </w:r>
      <w:r>
        <w:t>May be unnecessary with Hot swapping requirements</w:t>
      </w:r>
    </w:p>
  </w:comment>
  <w:comment w:id="108" w:author="Kamalludin Colaire" w:date="2020-01-05T18:10:00Z" w:initials="KC">
    <w:p w14:paraId="30128D19" w14:textId="1F8248F0" w:rsidR="00593558" w:rsidRDefault="00593558">
      <w:pPr>
        <w:pStyle w:val="CommentText"/>
      </w:pPr>
      <w:r>
        <w:rPr>
          <w:rStyle w:val="CommentReference"/>
        </w:rPr>
        <w:annotationRef/>
      </w:r>
      <w:r w:rsidR="001843B9">
        <w:t xml:space="preserve">This and other module like </w:t>
      </w:r>
      <w:r w:rsidR="00E016F0">
        <w:t>requirements need reworking, or maybe removal</w:t>
      </w:r>
      <w:r w:rsidR="00F61A91">
        <w:t xml:space="preserve"> based on Hislop’s comments.</w:t>
      </w:r>
    </w:p>
  </w:comment>
  <w:comment w:id="120" w:author="Kamalludin Colaire" w:date="2020-01-05T19:50:00Z" w:initials="KC">
    <w:p w14:paraId="5066A84F" w14:textId="669C5899" w:rsidR="00731167" w:rsidRDefault="00731167">
      <w:pPr>
        <w:pStyle w:val="CommentText"/>
      </w:pPr>
      <w:r>
        <w:rPr>
          <w:rStyle w:val="CommentReference"/>
        </w:rPr>
        <w:annotationRef/>
      </w:r>
      <w:r>
        <w:t>Same as last module.</w:t>
      </w:r>
    </w:p>
  </w:comment>
  <w:comment w:id="125" w:author="Kamalludin Colaire" w:date="2020-01-05T20:37:00Z" w:initials="KC">
    <w:p w14:paraId="7A55FC53" w14:textId="3D091852" w:rsidR="00DF57BB" w:rsidRDefault="00DF57BB">
      <w:pPr>
        <w:pStyle w:val="CommentText"/>
      </w:pPr>
      <w:r>
        <w:rPr>
          <w:rStyle w:val="CommentReference"/>
        </w:rPr>
        <w:annotationRef/>
      </w:r>
      <w:r>
        <w:t xml:space="preserve">Useless with new </w:t>
      </w:r>
      <w:r w:rsidR="00027F8F">
        <w:t>FR19</w:t>
      </w:r>
    </w:p>
  </w:comment>
  <w:comment w:id="129" w:author="Kamalludin Colaire" w:date="2020-01-05T21:16:00Z" w:initials="KC">
    <w:p w14:paraId="604C3E32" w14:textId="126BF0C6" w:rsidR="005C4092" w:rsidRDefault="005C4092">
      <w:pPr>
        <w:pStyle w:val="CommentText"/>
      </w:pPr>
      <w:r>
        <w:rPr>
          <w:rStyle w:val="CommentReference"/>
        </w:rPr>
        <w:annotationRef/>
      </w:r>
      <w:r>
        <w:t>Same as other modules</w:t>
      </w:r>
    </w:p>
  </w:comment>
  <w:comment w:id="131" w:author="Kamalludin Colaire" w:date="2020-01-05T21:33:00Z" w:initials="KC">
    <w:p w14:paraId="594ED5DF" w14:textId="3DED745D" w:rsidR="00A73BB9" w:rsidRDefault="00A73BB9">
      <w:pPr>
        <w:pStyle w:val="CommentText"/>
      </w:pPr>
      <w:r>
        <w:rPr>
          <w:rStyle w:val="CommentReference"/>
        </w:rPr>
        <w:annotationRef/>
      </w:r>
      <w:r>
        <w:t xml:space="preserve">Might need more, I didn’t want to say as </w:t>
      </w:r>
      <w:proofErr w:type="gramStart"/>
      <w:r>
        <w:t>a</w:t>
      </w:r>
      <w:proofErr w:type="gramEnd"/>
      <w:r>
        <w:t xml:space="preserve"> output stream, that might be design</w:t>
      </w:r>
    </w:p>
  </w:comment>
  <w:comment w:id="134" w:author="Kamalludin Colaire" w:date="2020-01-05T21:35:00Z" w:initials="KC">
    <w:p w14:paraId="7A89F6C3" w14:textId="1B1EEE91" w:rsidR="00A06FC7" w:rsidRDefault="00A06FC7">
      <w:pPr>
        <w:pStyle w:val="CommentText"/>
      </w:pPr>
      <w:r>
        <w:rPr>
          <w:rStyle w:val="CommentReference"/>
        </w:rPr>
        <w:annotationRef/>
      </w:r>
      <w:r>
        <w:t xml:space="preserve">Entire Section moved to </w:t>
      </w:r>
      <w:r w:rsidR="00296963">
        <w:t>be reworded as a Design Constraint, left in for now.</w:t>
      </w:r>
    </w:p>
  </w:comment>
  <w:comment w:id="174" w:author="Kamalludin Colaire" w:date="2020-01-05T21:43:00Z" w:initials="KC">
    <w:p w14:paraId="49F6761A" w14:textId="20F4D3F5" w:rsidR="0000421E" w:rsidRDefault="0000421E">
      <w:pPr>
        <w:pStyle w:val="CommentText"/>
      </w:pPr>
      <w:r>
        <w:rPr>
          <w:rStyle w:val="CommentReference"/>
        </w:rPr>
        <w:annotationRef/>
      </w:r>
      <w:r>
        <w:t>Untouched as is. I have to compare with the Design Doc and get things like the config files in here. I can probably remove some others.</w:t>
      </w:r>
    </w:p>
  </w:comment>
  <w:comment w:id="179" w:author="Kamalludin Colaire" w:date="2020-01-05T21:45:00Z" w:initials="KC">
    <w:p w14:paraId="36951034" w14:textId="3FDA05FB" w:rsidR="00960D7D" w:rsidRDefault="00960D7D">
      <w:pPr>
        <w:pStyle w:val="CommentText"/>
      </w:pPr>
      <w:r>
        <w:rPr>
          <w:rStyle w:val="CommentReference"/>
        </w:rPr>
        <w:annotationRef/>
      </w:r>
      <w:r>
        <w:t>Hislop asked why this was Lesser, maybe he means why include this at all. I want to ask him about that on the first meeting.</w:t>
      </w:r>
    </w:p>
  </w:comment>
  <w:comment w:id="182" w:author="Kamalludin Colaire" w:date="2020-01-05T21:48:00Z" w:initials="KC">
    <w:p w14:paraId="0A8FCAD0" w14:textId="3655EF9D" w:rsidR="00164E56" w:rsidRDefault="00164E56">
      <w:pPr>
        <w:pStyle w:val="CommentText"/>
      </w:pPr>
      <w:r>
        <w:rPr>
          <w:rStyle w:val="CommentReference"/>
        </w:rPr>
        <w:annotationRef/>
      </w:r>
      <w:r>
        <w:t xml:space="preserve">I need to research the relevance of this. There were recent laws passed </w:t>
      </w:r>
      <w:r w:rsidR="006E5468">
        <w:t>that are in affect. But they mainly deal with the device manufacturer.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B3500F" w15:done="0"/>
  <w15:commentEx w15:paraId="30128D19" w15:done="0"/>
  <w15:commentEx w15:paraId="5066A84F" w15:done="0"/>
  <w15:commentEx w15:paraId="7A55FC53" w15:done="0"/>
  <w15:commentEx w15:paraId="604C3E32" w15:done="0"/>
  <w15:commentEx w15:paraId="594ED5DF" w15:done="0"/>
  <w15:commentEx w15:paraId="7A89F6C3" w15:done="0"/>
  <w15:commentEx w15:paraId="49F6761A" w15:done="0"/>
  <w15:commentEx w15:paraId="36951034" w15:done="0"/>
  <w15:commentEx w15:paraId="0A8FCA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B3500F" w16cid:durableId="21BCA4EC"/>
  <w16cid:commentId w16cid:paraId="30128D19" w16cid:durableId="21BCA50B"/>
  <w16cid:commentId w16cid:paraId="5066A84F" w16cid:durableId="21BCBC91"/>
  <w16cid:commentId w16cid:paraId="7A55FC53" w16cid:durableId="21BCC7A3"/>
  <w16cid:commentId w16cid:paraId="604C3E32" w16cid:durableId="21BCD0B7"/>
  <w16cid:commentId w16cid:paraId="594ED5DF" w16cid:durableId="21BCD4AA"/>
  <w16cid:commentId w16cid:paraId="7A89F6C3" w16cid:durableId="21BCD523"/>
  <w16cid:commentId w16cid:paraId="49F6761A" w16cid:durableId="21BCD6E7"/>
  <w16cid:commentId w16cid:paraId="36951034" w16cid:durableId="21BCD761"/>
  <w16cid:commentId w16cid:paraId="0A8FCAD0" w16cid:durableId="21BCD8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BF79A" w14:textId="77777777" w:rsidR="008F767D" w:rsidRDefault="008F767D" w:rsidP="008947FE">
      <w:pPr>
        <w:spacing w:after="0" w:line="240" w:lineRule="auto"/>
      </w:pPr>
      <w:r>
        <w:separator/>
      </w:r>
    </w:p>
  </w:endnote>
  <w:endnote w:type="continuationSeparator" w:id="0">
    <w:p w14:paraId="6F7ED29D" w14:textId="77777777" w:rsidR="008F767D" w:rsidRDefault="008F767D" w:rsidP="008947FE">
      <w:pPr>
        <w:spacing w:after="0" w:line="240" w:lineRule="auto"/>
      </w:pPr>
      <w:r>
        <w:continuationSeparator/>
      </w:r>
    </w:p>
  </w:endnote>
  <w:endnote w:type="continuationNotice" w:id="1">
    <w:p w14:paraId="3D21818F" w14:textId="77777777" w:rsidR="008F767D" w:rsidRDefault="008F7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616340"/>
      <w:docPartObj>
        <w:docPartGallery w:val="Page Numbers (Bottom of Page)"/>
        <w:docPartUnique/>
      </w:docPartObj>
    </w:sdtPr>
    <w:sdtEndPr>
      <w:rPr>
        <w:noProof/>
      </w:rPr>
    </w:sdtEndPr>
    <w:sdtContent>
      <w:p w14:paraId="1AB3CEA0" w14:textId="513C5E8E" w:rsidR="00790A6F" w:rsidRDefault="00790A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ADBD78" w14:textId="77777777" w:rsidR="00790A6F" w:rsidRDefault="00790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564F5" w14:textId="77777777" w:rsidR="00790A6F" w:rsidRDefault="00790A6F" w:rsidP="00790A6F">
    <w:pPr>
      <w:pBdr>
        <w:top w:val="nil"/>
        <w:left w:val="nil"/>
        <w:bottom w:val="nil"/>
        <w:right w:val="nil"/>
        <w:between w:val="nil"/>
      </w:pBdr>
      <w:spacing w:after="120"/>
      <w:rPr>
        <w:color w:val="000000"/>
        <w:sz w:val="16"/>
        <w:szCs w:val="16"/>
      </w:rPr>
    </w:pPr>
    <w:r>
      <w:rPr>
        <w:color w:val="000000"/>
        <w:sz w:val="16"/>
        <w:szCs w:val="16"/>
      </w:rPr>
      <w:t>Document template copyright 2005-2019, Gregory W. Hislop.  Version 2.3.  Use permitted under Creative Commons license CC-BY-NC-SA.  See http://creativecommons.org/licenses/by-nc-sa/3.0/.</w:t>
    </w:r>
  </w:p>
  <w:p w14:paraId="37B84382" w14:textId="4AF70456" w:rsidR="009C26DB" w:rsidRDefault="009C26DB" w:rsidP="009442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BBCB8" w14:textId="77777777" w:rsidR="008F767D" w:rsidRDefault="008F767D" w:rsidP="008947FE">
      <w:pPr>
        <w:spacing w:after="0" w:line="240" w:lineRule="auto"/>
      </w:pPr>
      <w:r>
        <w:separator/>
      </w:r>
    </w:p>
  </w:footnote>
  <w:footnote w:type="continuationSeparator" w:id="0">
    <w:p w14:paraId="24FE22A9" w14:textId="77777777" w:rsidR="008F767D" w:rsidRDefault="008F767D" w:rsidP="008947FE">
      <w:pPr>
        <w:spacing w:after="0" w:line="240" w:lineRule="auto"/>
      </w:pPr>
      <w:r>
        <w:continuationSeparator/>
      </w:r>
    </w:p>
  </w:footnote>
  <w:footnote w:type="continuationNotice" w:id="1">
    <w:p w14:paraId="28289E4B" w14:textId="77777777" w:rsidR="008F767D" w:rsidRDefault="008F76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80F835D" w14:paraId="5FF704FD" w14:textId="77777777" w:rsidTr="580F835D">
      <w:tc>
        <w:tcPr>
          <w:tcW w:w="3120" w:type="dxa"/>
        </w:tcPr>
        <w:p w14:paraId="762967EE" w14:textId="52831C67" w:rsidR="580F835D" w:rsidRDefault="580F835D" w:rsidP="00736B95">
          <w:pPr>
            <w:pStyle w:val="Header"/>
            <w:ind w:left="-115"/>
          </w:pPr>
        </w:p>
      </w:tc>
      <w:tc>
        <w:tcPr>
          <w:tcW w:w="3120" w:type="dxa"/>
        </w:tcPr>
        <w:p w14:paraId="692FEDE6" w14:textId="148201A2" w:rsidR="580F835D" w:rsidRDefault="580F835D" w:rsidP="00736B95">
          <w:pPr>
            <w:pStyle w:val="Header"/>
            <w:jc w:val="center"/>
          </w:pPr>
        </w:p>
      </w:tc>
      <w:tc>
        <w:tcPr>
          <w:tcW w:w="3120" w:type="dxa"/>
        </w:tcPr>
        <w:p w14:paraId="585D2C81" w14:textId="0A724A80" w:rsidR="580F835D" w:rsidRDefault="580F835D" w:rsidP="00736B95">
          <w:pPr>
            <w:pStyle w:val="Header"/>
            <w:ind w:right="-115"/>
            <w:jc w:val="right"/>
          </w:pPr>
        </w:p>
      </w:tc>
    </w:tr>
  </w:tbl>
  <w:p w14:paraId="5F645CFA" w14:textId="27FF6911" w:rsidR="009E6B66" w:rsidRDefault="009E6B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71C"/>
    <w:multiLevelType w:val="hybridMultilevel"/>
    <w:tmpl w:val="7924C39A"/>
    <w:lvl w:ilvl="0" w:tplc="71B0E038">
      <w:start w:val="1"/>
      <w:numFmt w:val="decimal"/>
      <w:lvlText w:val="%1."/>
      <w:lvlJc w:val="left"/>
      <w:pPr>
        <w:ind w:left="720" w:hanging="360"/>
      </w:pPr>
      <w:rPr>
        <w:b w:val="0"/>
        <w:bCs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F3D4E"/>
    <w:multiLevelType w:val="multilevel"/>
    <w:tmpl w:val="62C81846"/>
    <w:lvl w:ilvl="0">
      <w:start w:val="1"/>
      <w:numFmt w:val="decimal"/>
      <w:lvlText w:val="%1"/>
      <w:lvlJc w:val="left"/>
      <w:pPr>
        <w:ind w:left="432" w:hanging="432"/>
      </w:pPr>
      <w:rPr>
        <w:rFonts w:hint="default"/>
      </w:rPr>
    </w:lvl>
    <w:lvl w:ilvl="1">
      <w:start w:val="1"/>
      <w:numFmt w:val="decimal"/>
      <w:pStyle w:val="TOCHeading"/>
      <w:lvlText w:val="%1.%2"/>
      <w:lvlJc w:val="left"/>
      <w:pPr>
        <w:ind w:left="432" w:hanging="432"/>
      </w:pPr>
      <w:rPr>
        <w:rFonts w:hint="default"/>
      </w:rPr>
    </w:lvl>
    <w:lvl w:ilvl="2">
      <w:start w:val="1"/>
      <w:numFmt w:val="decimal"/>
      <w:lvlText w:val="%3."/>
      <w:lvlJc w:val="left"/>
      <w:pPr>
        <w:ind w:left="432" w:hanging="432"/>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abstractNum w:abstractNumId="2" w15:restartNumberingAfterBreak="0">
    <w:nsid w:val="09540B3D"/>
    <w:multiLevelType w:val="hybridMultilevel"/>
    <w:tmpl w:val="9FFA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549D9"/>
    <w:multiLevelType w:val="hybridMultilevel"/>
    <w:tmpl w:val="B6C43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F518B9"/>
    <w:multiLevelType w:val="multilevel"/>
    <w:tmpl w:val="2E40D2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8519A5"/>
    <w:multiLevelType w:val="multilevel"/>
    <w:tmpl w:val="0D20D41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40390B86"/>
    <w:multiLevelType w:val="hybridMultilevel"/>
    <w:tmpl w:val="C39E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96C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1D2476"/>
    <w:multiLevelType w:val="multilevel"/>
    <w:tmpl w:val="1A12A6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3D6A52"/>
    <w:multiLevelType w:val="hybridMultilevel"/>
    <w:tmpl w:val="7038A70C"/>
    <w:lvl w:ilvl="0" w:tplc="1432FE58">
      <w:start w:val="1"/>
      <w:numFmt w:val="decimal"/>
      <w:pStyle w:val="Sub-FunctionalRequirement"/>
      <w:lvlText w:val="FR%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D28F4"/>
    <w:multiLevelType w:val="hybridMultilevel"/>
    <w:tmpl w:val="82DE074A"/>
    <w:lvl w:ilvl="0" w:tplc="92566CD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E418B"/>
    <w:multiLevelType w:val="hybridMultilevel"/>
    <w:tmpl w:val="6D5601E6"/>
    <w:lvl w:ilvl="0" w:tplc="389AF9CC">
      <w:start w:val="1"/>
      <w:numFmt w:val="decimal"/>
      <w:lvlText w:val="FR%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33363"/>
    <w:multiLevelType w:val="hybridMultilevel"/>
    <w:tmpl w:val="FFFFFFFF"/>
    <w:lvl w:ilvl="0" w:tplc="4C7C7E86">
      <w:start w:val="1"/>
      <w:numFmt w:val="bullet"/>
      <w:lvlText w:val=""/>
      <w:lvlJc w:val="left"/>
      <w:pPr>
        <w:ind w:left="720" w:hanging="360"/>
      </w:pPr>
      <w:rPr>
        <w:rFonts w:ascii="Symbol" w:hAnsi="Symbol" w:hint="default"/>
      </w:rPr>
    </w:lvl>
    <w:lvl w:ilvl="1" w:tplc="4CE2C9BC">
      <w:start w:val="1"/>
      <w:numFmt w:val="bullet"/>
      <w:lvlText w:val=""/>
      <w:lvlJc w:val="left"/>
      <w:pPr>
        <w:ind w:left="1440" w:hanging="360"/>
      </w:pPr>
      <w:rPr>
        <w:rFonts w:ascii="Symbol" w:hAnsi="Symbol" w:hint="default"/>
      </w:rPr>
    </w:lvl>
    <w:lvl w:ilvl="2" w:tplc="A72E4280">
      <w:start w:val="1"/>
      <w:numFmt w:val="bullet"/>
      <w:lvlText w:val=""/>
      <w:lvlJc w:val="left"/>
      <w:pPr>
        <w:ind w:left="2160" w:hanging="360"/>
      </w:pPr>
      <w:rPr>
        <w:rFonts w:ascii="Wingdings" w:hAnsi="Wingdings" w:hint="default"/>
      </w:rPr>
    </w:lvl>
    <w:lvl w:ilvl="3" w:tplc="7DD6EC4A">
      <w:start w:val="1"/>
      <w:numFmt w:val="bullet"/>
      <w:lvlText w:val=""/>
      <w:lvlJc w:val="left"/>
      <w:pPr>
        <w:ind w:left="2880" w:hanging="360"/>
      </w:pPr>
      <w:rPr>
        <w:rFonts w:ascii="Symbol" w:hAnsi="Symbol" w:hint="default"/>
      </w:rPr>
    </w:lvl>
    <w:lvl w:ilvl="4" w:tplc="5F000BEA">
      <w:start w:val="1"/>
      <w:numFmt w:val="bullet"/>
      <w:lvlText w:val="o"/>
      <w:lvlJc w:val="left"/>
      <w:pPr>
        <w:ind w:left="3600" w:hanging="360"/>
      </w:pPr>
      <w:rPr>
        <w:rFonts w:ascii="Courier New" w:hAnsi="Courier New" w:hint="default"/>
      </w:rPr>
    </w:lvl>
    <w:lvl w:ilvl="5" w:tplc="79483B2C">
      <w:start w:val="1"/>
      <w:numFmt w:val="bullet"/>
      <w:lvlText w:val=""/>
      <w:lvlJc w:val="left"/>
      <w:pPr>
        <w:ind w:left="4320" w:hanging="360"/>
      </w:pPr>
      <w:rPr>
        <w:rFonts w:ascii="Wingdings" w:hAnsi="Wingdings" w:hint="default"/>
      </w:rPr>
    </w:lvl>
    <w:lvl w:ilvl="6" w:tplc="5B7293E0">
      <w:start w:val="1"/>
      <w:numFmt w:val="bullet"/>
      <w:lvlText w:val=""/>
      <w:lvlJc w:val="left"/>
      <w:pPr>
        <w:ind w:left="5040" w:hanging="360"/>
      </w:pPr>
      <w:rPr>
        <w:rFonts w:ascii="Symbol" w:hAnsi="Symbol" w:hint="default"/>
      </w:rPr>
    </w:lvl>
    <w:lvl w:ilvl="7" w:tplc="9FFC2084">
      <w:start w:val="1"/>
      <w:numFmt w:val="bullet"/>
      <w:lvlText w:val="o"/>
      <w:lvlJc w:val="left"/>
      <w:pPr>
        <w:ind w:left="5760" w:hanging="360"/>
      </w:pPr>
      <w:rPr>
        <w:rFonts w:ascii="Courier New" w:hAnsi="Courier New" w:hint="default"/>
      </w:rPr>
    </w:lvl>
    <w:lvl w:ilvl="8" w:tplc="C4D00FDC">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7"/>
  </w:num>
  <w:num w:numId="5">
    <w:abstractNumId w:val="8"/>
  </w:num>
  <w:num w:numId="6">
    <w:abstractNumId w:val="12"/>
  </w:num>
  <w:num w:numId="7">
    <w:abstractNumId w:val="0"/>
  </w:num>
  <w:num w:numId="8">
    <w:abstractNumId w:val="2"/>
  </w:num>
  <w:num w:numId="9">
    <w:abstractNumId w:val="4"/>
  </w:num>
  <w:num w:numId="10">
    <w:abstractNumId w:val="6"/>
  </w:num>
  <w:num w:numId="11">
    <w:abstractNumId w:val="10"/>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malludin Colaire">
    <w15:presenceInfo w15:providerId="None" w15:userId="Kamalludin Cola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9D"/>
    <w:rsid w:val="00000E40"/>
    <w:rsid w:val="000025C2"/>
    <w:rsid w:val="0000260A"/>
    <w:rsid w:val="00003130"/>
    <w:rsid w:val="0000421E"/>
    <w:rsid w:val="00004FE2"/>
    <w:rsid w:val="0000549E"/>
    <w:rsid w:val="00005C40"/>
    <w:rsid w:val="00005D32"/>
    <w:rsid w:val="00006891"/>
    <w:rsid w:val="00011476"/>
    <w:rsid w:val="00013947"/>
    <w:rsid w:val="00013A28"/>
    <w:rsid w:val="000152EF"/>
    <w:rsid w:val="00015888"/>
    <w:rsid w:val="00016327"/>
    <w:rsid w:val="0001688E"/>
    <w:rsid w:val="00017BB3"/>
    <w:rsid w:val="00017F24"/>
    <w:rsid w:val="00023185"/>
    <w:rsid w:val="00024737"/>
    <w:rsid w:val="000253E6"/>
    <w:rsid w:val="00025FE2"/>
    <w:rsid w:val="00027F8F"/>
    <w:rsid w:val="00030EB7"/>
    <w:rsid w:val="00031222"/>
    <w:rsid w:val="00032EB6"/>
    <w:rsid w:val="0003462B"/>
    <w:rsid w:val="00041151"/>
    <w:rsid w:val="00047986"/>
    <w:rsid w:val="00051DCE"/>
    <w:rsid w:val="00051FEC"/>
    <w:rsid w:val="000532ED"/>
    <w:rsid w:val="00053CF1"/>
    <w:rsid w:val="00055926"/>
    <w:rsid w:val="00055BD9"/>
    <w:rsid w:val="00056466"/>
    <w:rsid w:val="000604AE"/>
    <w:rsid w:val="0006076B"/>
    <w:rsid w:val="00061C08"/>
    <w:rsid w:val="00065290"/>
    <w:rsid w:val="0006685C"/>
    <w:rsid w:val="00071ACF"/>
    <w:rsid w:val="00072417"/>
    <w:rsid w:val="0007257E"/>
    <w:rsid w:val="00073CC5"/>
    <w:rsid w:val="00074CA1"/>
    <w:rsid w:val="0007579A"/>
    <w:rsid w:val="00075A09"/>
    <w:rsid w:val="00077E9C"/>
    <w:rsid w:val="000804BD"/>
    <w:rsid w:val="00086A05"/>
    <w:rsid w:val="0008707D"/>
    <w:rsid w:val="00087D5E"/>
    <w:rsid w:val="000905A4"/>
    <w:rsid w:val="00090768"/>
    <w:rsid w:val="000909D7"/>
    <w:rsid w:val="00090FC6"/>
    <w:rsid w:val="00094909"/>
    <w:rsid w:val="00095C1E"/>
    <w:rsid w:val="00096426"/>
    <w:rsid w:val="00096566"/>
    <w:rsid w:val="000966CF"/>
    <w:rsid w:val="00096AF5"/>
    <w:rsid w:val="000974E3"/>
    <w:rsid w:val="000A1D39"/>
    <w:rsid w:val="000A692D"/>
    <w:rsid w:val="000A6CFA"/>
    <w:rsid w:val="000B041B"/>
    <w:rsid w:val="000B0CA1"/>
    <w:rsid w:val="000B111E"/>
    <w:rsid w:val="000B116C"/>
    <w:rsid w:val="000B1FD4"/>
    <w:rsid w:val="000B20DD"/>
    <w:rsid w:val="000B2F50"/>
    <w:rsid w:val="000B3100"/>
    <w:rsid w:val="000B3E90"/>
    <w:rsid w:val="000B4ED7"/>
    <w:rsid w:val="000B7B88"/>
    <w:rsid w:val="000C0035"/>
    <w:rsid w:val="000C2CBB"/>
    <w:rsid w:val="000C3B89"/>
    <w:rsid w:val="000C3CA9"/>
    <w:rsid w:val="000C40A3"/>
    <w:rsid w:val="000C452E"/>
    <w:rsid w:val="000C4A9F"/>
    <w:rsid w:val="000C5361"/>
    <w:rsid w:val="000C5676"/>
    <w:rsid w:val="000C5A91"/>
    <w:rsid w:val="000C5CFE"/>
    <w:rsid w:val="000D013C"/>
    <w:rsid w:val="000D0ED0"/>
    <w:rsid w:val="000D1BA1"/>
    <w:rsid w:val="000D334C"/>
    <w:rsid w:val="000D3385"/>
    <w:rsid w:val="000D392E"/>
    <w:rsid w:val="000D49B5"/>
    <w:rsid w:val="000D4F80"/>
    <w:rsid w:val="000D6439"/>
    <w:rsid w:val="000D774D"/>
    <w:rsid w:val="000E1EF6"/>
    <w:rsid w:val="000E223A"/>
    <w:rsid w:val="000E24AE"/>
    <w:rsid w:val="000E39BE"/>
    <w:rsid w:val="000E4598"/>
    <w:rsid w:val="000E4F5A"/>
    <w:rsid w:val="000F0072"/>
    <w:rsid w:val="000F0867"/>
    <w:rsid w:val="000F2C5A"/>
    <w:rsid w:val="000F41B2"/>
    <w:rsid w:val="000F5BBE"/>
    <w:rsid w:val="000F5CFD"/>
    <w:rsid w:val="000F5ECE"/>
    <w:rsid w:val="000F5F8D"/>
    <w:rsid w:val="00101C17"/>
    <w:rsid w:val="00104D53"/>
    <w:rsid w:val="00105A2A"/>
    <w:rsid w:val="001069F8"/>
    <w:rsid w:val="0010789B"/>
    <w:rsid w:val="0011070A"/>
    <w:rsid w:val="00110F07"/>
    <w:rsid w:val="00113550"/>
    <w:rsid w:val="00113F0B"/>
    <w:rsid w:val="001144D6"/>
    <w:rsid w:val="00114BA3"/>
    <w:rsid w:val="00116AB7"/>
    <w:rsid w:val="00120AF8"/>
    <w:rsid w:val="00121DB7"/>
    <w:rsid w:val="001265F8"/>
    <w:rsid w:val="00126742"/>
    <w:rsid w:val="001313E1"/>
    <w:rsid w:val="00134B9B"/>
    <w:rsid w:val="0013603E"/>
    <w:rsid w:val="001368B4"/>
    <w:rsid w:val="00137123"/>
    <w:rsid w:val="001375FB"/>
    <w:rsid w:val="00141014"/>
    <w:rsid w:val="00141CE5"/>
    <w:rsid w:val="00143D0A"/>
    <w:rsid w:val="00144E5B"/>
    <w:rsid w:val="00145874"/>
    <w:rsid w:val="001462AD"/>
    <w:rsid w:val="00146838"/>
    <w:rsid w:val="00151C11"/>
    <w:rsid w:val="00156667"/>
    <w:rsid w:val="00157357"/>
    <w:rsid w:val="001637E7"/>
    <w:rsid w:val="001646EC"/>
    <w:rsid w:val="00164E56"/>
    <w:rsid w:val="001656A3"/>
    <w:rsid w:val="00167FBA"/>
    <w:rsid w:val="0017119A"/>
    <w:rsid w:val="001727EC"/>
    <w:rsid w:val="0017306F"/>
    <w:rsid w:val="00174414"/>
    <w:rsid w:val="0017571D"/>
    <w:rsid w:val="00177213"/>
    <w:rsid w:val="00180813"/>
    <w:rsid w:val="00181671"/>
    <w:rsid w:val="00182389"/>
    <w:rsid w:val="0018344D"/>
    <w:rsid w:val="001843B9"/>
    <w:rsid w:val="0018576B"/>
    <w:rsid w:val="00186BFE"/>
    <w:rsid w:val="0018763A"/>
    <w:rsid w:val="001901E1"/>
    <w:rsid w:val="0019049C"/>
    <w:rsid w:val="0019059D"/>
    <w:rsid w:val="00190E61"/>
    <w:rsid w:val="00191B22"/>
    <w:rsid w:val="00191F35"/>
    <w:rsid w:val="00192102"/>
    <w:rsid w:val="001934ED"/>
    <w:rsid w:val="001968EF"/>
    <w:rsid w:val="00197791"/>
    <w:rsid w:val="001A0F9D"/>
    <w:rsid w:val="001A1283"/>
    <w:rsid w:val="001A4239"/>
    <w:rsid w:val="001A5F43"/>
    <w:rsid w:val="001A6792"/>
    <w:rsid w:val="001A69E5"/>
    <w:rsid w:val="001A7DC3"/>
    <w:rsid w:val="001B09AD"/>
    <w:rsid w:val="001B0BD9"/>
    <w:rsid w:val="001B184C"/>
    <w:rsid w:val="001B21F7"/>
    <w:rsid w:val="001B27AF"/>
    <w:rsid w:val="001B3018"/>
    <w:rsid w:val="001B33ED"/>
    <w:rsid w:val="001B403A"/>
    <w:rsid w:val="001B47F5"/>
    <w:rsid w:val="001B4D62"/>
    <w:rsid w:val="001B5836"/>
    <w:rsid w:val="001C074E"/>
    <w:rsid w:val="001C1CF2"/>
    <w:rsid w:val="001C2376"/>
    <w:rsid w:val="001C284E"/>
    <w:rsid w:val="001C3826"/>
    <w:rsid w:val="001C6635"/>
    <w:rsid w:val="001C7650"/>
    <w:rsid w:val="001D4FEF"/>
    <w:rsid w:val="001D6952"/>
    <w:rsid w:val="001E14A2"/>
    <w:rsid w:val="001E27EB"/>
    <w:rsid w:val="001E4601"/>
    <w:rsid w:val="001E623E"/>
    <w:rsid w:val="001E6CCB"/>
    <w:rsid w:val="001F01E4"/>
    <w:rsid w:val="001F1EB2"/>
    <w:rsid w:val="001F2D54"/>
    <w:rsid w:val="001F4B22"/>
    <w:rsid w:val="001F4C96"/>
    <w:rsid w:val="001F4CAE"/>
    <w:rsid w:val="001F622A"/>
    <w:rsid w:val="001F624D"/>
    <w:rsid w:val="001F667D"/>
    <w:rsid w:val="002014DF"/>
    <w:rsid w:val="00201AED"/>
    <w:rsid w:val="00203638"/>
    <w:rsid w:val="00203AE0"/>
    <w:rsid w:val="002051D9"/>
    <w:rsid w:val="00205247"/>
    <w:rsid w:val="002056ED"/>
    <w:rsid w:val="00206BDB"/>
    <w:rsid w:val="00206F7B"/>
    <w:rsid w:val="0020750D"/>
    <w:rsid w:val="00210B1A"/>
    <w:rsid w:val="00210B4B"/>
    <w:rsid w:val="00213608"/>
    <w:rsid w:val="00214F3B"/>
    <w:rsid w:val="002151ED"/>
    <w:rsid w:val="00215605"/>
    <w:rsid w:val="00216506"/>
    <w:rsid w:val="00217A7E"/>
    <w:rsid w:val="002207C8"/>
    <w:rsid w:val="002228BB"/>
    <w:rsid w:val="00222D67"/>
    <w:rsid w:val="002235B9"/>
    <w:rsid w:val="002256B1"/>
    <w:rsid w:val="00225AA3"/>
    <w:rsid w:val="002315F7"/>
    <w:rsid w:val="0023219E"/>
    <w:rsid w:val="00232570"/>
    <w:rsid w:val="0023489F"/>
    <w:rsid w:val="00234D90"/>
    <w:rsid w:val="00235750"/>
    <w:rsid w:val="00241D97"/>
    <w:rsid w:val="002432F7"/>
    <w:rsid w:val="002437AC"/>
    <w:rsid w:val="00244ECC"/>
    <w:rsid w:val="00245DAC"/>
    <w:rsid w:val="0024623F"/>
    <w:rsid w:val="00246A45"/>
    <w:rsid w:val="002502F1"/>
    <w:rsid w:val="00251045"/>
    <w:rsid w:val="002513DF"/>
    <w:rsid w:val="00251771"/>
    <w:rsid w:val="002538E6"/>
    <w:rsid w:val="00254888"/>
    <w:rsid w:val="00256AD6"/>
    <w:rsid w:val="00262000"/>
    <w:rsid w:val="00262166"/>
    <w:rsid w:val="0026246F"/>
    <w:rsid w:val="002638E2"/>
    <w:rsid w:val="00263AAA"/>
    <w:rsid w:val="00264132"/>
    <w:rsid w:val="00270C72"/>
    <w:rsid w:val="00271041"/>
    <w:rsid w:val="002731B0"/>
    <w:rsid w:val="002742D1"/>
    <w:rsid w:val="00275638"/>
    <w:rsid w:val="00277134"/>
    <w:rsid w:val="002771FF"/>
    <w:rsid w:val="0028084C"/>
    <w:rsid w:val="00280CCA"/>
    <w:rsid w:val="002810AF"/>
    <w:rsid w:val="00291519"/>
    <w:rsid w:val="00292D1A"/>
    <w:rsid w:val="0029554F"/>
    <w:rsid w:val="0029604D"/>
    <w:rsid w:val="00296963"/>
    <w:rsid w:val="00296E67"/>
    <w:rsid w:val="002A1AA0"/>
    <w:rsid w:val="002A6E66"/>
    <w:rsid w:val="002A73AE"/>
    <w:rsid w:val="002B1400"/>
    <w:rsid w:val="002B1BF2"/>
    <w:rsid w:val="002B3457"/>
    <w:rsid w:val="002B4E72"/>
    <w:rsid w:val="002C34A3"/>
    <w:rsid w:val="002C438A"/>
    <w:rsid w:val="002C5F91"/>
    <w:rsid w:val="002C6F1B"/>
    <w:rsid w:val="002C6F4A"/>
    <w:rsid w:val="002C7A0A"/>
    <w:rsid w:val="002C7F0A"/>
    <w:rsid w:val="002D0149"/>
    <w:rsid w:val="002D0F86"/>
    <w:rsid w:val="002D3897"/>
    <w:rsid w:val="002D6423"/>
    <w:rsid w:val="002E0386"/>
    <w:rsid w:val="002E13ED"/>
    <w:rsid w:val="002E2AED"/>
    <w:rsid w:val="002E2E2B"/>
    <w:rsid w:val="002E3CF9"/>
    <w:rsid w:val="002E5139"/>
    <w:rsid w:val="002E6255"/>
    <w:rsid w:val="002E6D2E"/>
    <w:rsid w:val="002F2084"/>
    <w:rsid w:val="002F24C9"/>
    <w:rsid w:val="002F3544"/>
    <w:rsid w:val="002F374B"/>
    <w:rsid w:val="002F5009"/>
    <w:rsid w:val="002F5171"/>
    <w:rsid w:val="002F5A20"/>
    <w:rsid w:val="002F5AA2"/>
    <w:rsid w:val="002F71D7"/>
    <w:rsid w:val="002F799E"/>
    <w:rsid w:val="002F79B7"/>
    <w:rsid w:val="003007EA"/>
    <w:rsid w:val="0030251A"/>
    <w:rsid w:val="00302C87"/>
    <w:rsid w:val="00303118"/>
    <w:rsid w:val="003035B7"/>
    <w:rsid w:val="00304E44"/>
    <w:rsid w:val="00304E6F"/>
    <w:rsid w:val="00306690"/>
    <w:rsid w:val="00310E5A"/>
    <w:rsid w:val="00312F30"/>
    <w:rsid w:val="003130B0"/>
    <w:rsid w:val="00313546"/>
    <w:rsid w:val="003136DD"/>
    <w:rsid w:val="00313E61"/>
    <w:rsid w:val="0031487A"/>
    <w:rsid w:val="00316625"/>
    <w:rsid w:val="003174B7"/>
    <w:rsid w:val="00317C89"/>
    <w:rsid w:val="00320DCF"/>
    <w:rsid w:val="0032333B"/>
    <w:rsid w:val="00325895"/>
    <w:rsid w:val="00327145"/>
    <w:rsid w:val="00330B33"/>
    <w:rsid w:val="00331E74"/>
    <w:rsid w:val="00332495"/>
    <w:rsid w:val="00332806"/>
    <w:rsid w:val="00333F2A"/>
    <w:rsid w:val="00334FE9"/>
    <w:rsid w:val="00335379"/>
    <w:rsid w:val="003357B6"/>
    <w:rsid w:val="0033637B"/>
    <w:rsid w:val="003364B0"/>
    <w:rsid w:val="003370FA"/>
    <w:rsid w:val="00337344"/>
    <w:rsid w:val="0034034A"/>
    <w:rsid w:val="00341B4D"/>
    <w:rsid w:val="0034320C"/>
    <w:rsid w:val="003455ED"/>
    <w:rsid w:val="00346B0F"/>
    <w:rsid w:val="00350439"/>
    <w:rsid w:val="003544FB"/>
    <w:rsid w:val="003548D9"/>
    <w:rsid w:val="00356FDA"/>
    <w:rsid w:val="00360949"/>
    <w:rsid w:val="003649DF"/>
    <w:rsid w:val="00365E7F"/>
    <w:rsid w:val="0037087D"/>
    <w:rsid w:val="003710FD"/>
    <w:rsid w:val="0037120C"/>
    <w:rsid w:val="00373318"/>
    <w:rsid w:val="00373AD1"/>
    <w:rsid w:val="003759FA"/>
    <w:rsid w:val="00375F56"/>
    <w:rsid w:val="003767B4"/>
    <w:rsid w:val="003770FB"/>
    <w:rsid w:val="00377EF7"/>
    <w:rsid w:val="0038109D"/>
    <w:rsid w:val="003823A5"/>
    <w:rsid w:val="003832DB"/>
    <w:rsid w:val="00383768"/>
    <w:rsid w:val="00386287"/>
    <w:rsid w:val="00386534"/>
    <w:rsid w:val="003912C2"/>
    <w:rsid w:val="003921A2"/>
    <w:rsid w:val="00392FD0"/>
    <w:rsid w:val="00393A87"/>
    <w:rsid w:val="00393FA8"/>
    <w:rsid w:val="0039449C"/>
    <w:rsid w:val="00394FC7"/>
    <w:rsid w:val="00396335"/>
    <w:rsid w:val="00396D6C"/>
    <w:rsid w:val="003A0E19"/>
    <w:rsid w:val="003A26EC"/>
    <w:rsid w:val="003A3EF1"/>
    <w:rsid w:val="003A4ACB"/>
    <w:rsid w:val="003B1853"/>
    <w:rsid w:val="003B27AA"/>
    <w:rsid w:val="003B315A"/>
    <w:rsid w:val="003B3D13"/>
    <w:rsid w:val="003B521A"/>
    <w:rsid w:val="003B64A5"/>
    <w:rsid w:val="003B751A"/>
    <w:rsid w:val="003C0574"/>
    <w:rsid w:val="003C081C"/>
    <w:rsid w:val="003C3518"/>
    <w:rsid w:val="003C4431"/>
    <w:rsid w:val="003C457F"/>
    <w:rsid w:val="003C744D"/>
    <w:rsid w:val="003D0A67"/>
    <w:rsid w:val="003D24A6"/>
    <w:rsid w:val="003D40C4"/>
    <w:rsid w:val="003D427D"/>
    <w:rsid w:val="003D4779"/>
    <w:rsid w:val="003D481D"/>
    <w:rsid w:val="003D6E7C"/>
    <w:rsid w:val="003D7B9D"/>
    <w:rsid w:val="003E04BC"/>
    <w:rsid w:val="003E13BD"/>
    <w:rsid w:val="003E1E88"/>
    <w:rsid w:val="003E2C04"/>
    <w:rsid w:val="003E3D22"/>
    <w:rsid w:val="003E720F"/>
    <w:rsid w:val="003F02E5"/>
    <w:rsid w:val="003F047B"/>
    <w:rsid w:val="003F102E"/>
    <w:rsid w:val="003F1042"/>
    <w:rsid w:val="003F2C18"/>
    <w:rsid w:val="003F45D1"/>
    <w:rsid w:val="003F525C"/>
    <w:rsid w:val="003F5EB7"/>
    <w:rsid w:val="003F7AAA"/>
    <w:rsid w:val="004003DC"/>
    <w:rsid w:val="00400DEF"/>
    <w:rsid w:val="00401412"/>
    <w:rsid w:val="004016F0"/>
    <w:rsid w:val="00402E1D"/>
    <w:rsid w:val="00403646"/>
    <w:rsid w:val="00404100"/>
    <w:rsid w:val="00404CC1"/>
    <w:rsid w:val="00404CD5"/>
    <w:rsid w:val="00404E7D"/>
    <w:rsid w:val="00407322"/>
    <w:rsid w:val="004128B4"/>
    <w:rsid w:val="00415574"/>
    <w:rsid w:val="00416D56"/>
    <w:rsid w:val="00421B21"/>
    <w:rsid w:val="0042255E"/>
    <w:rsid w:val="00423AC8"/>
    <w:rsid w:val="00424142"/>
    <w:rsid w:val="00425892"/>
    <w:rsid w:val="00425C7E"/>
    <w:rsid w:val="0042618F"/>
    <w:rsid w:val="00426A2F"/>
    <w:rsid w:val="00427A2C"/>
    <w:rsid w:val="00432B55"/>
    <w:rsid w:val="00433DA2"/>
    <w:rsid w:val="004356ED"/>
    <w:rsid w:val="00436418"/>
    <w:rsid w:val="0043658D"/>
    <w:rsid w:val="00436E60"/>
    <w:rsid w:val="0044005A"/>
    <w:rsid w:val="004412A9"/>
    <w:rsid w:val="00442CD0"/>
    <w:rsid w:val="004441FC"/>
    <w:rsid w:val="00444A0B"/>
    <w:rsid w:val="00445821"/>
    <w:rsid w:val="00445A05"/>
    <w:rsid w:val="00447538"/>
    <w:rsid w:val="00450D7B"/>
    <w:rsid w:val="00451395"/>
    <w:rsid w:val="004548FF"/>
    <w:rsid w:val="00454C13"/>
    <w:rsid w:val="004568D9"/>
    <w:rsid w:val="00460DEC"/>
    <w:rsid w:val="00461789"/>
    <w:rsid w:val="00463ABD"/>
    <w:rsid w:val="00464B29"/>
    <w:rsid w:val="00473AA0"/>
    <w:rsid w:val="004741A0"/>
    <w:rsid w:val="00477683"/>
    <w:rsid w:val="004814E0"/>
    <w:rsid w:val="0048247B"/>
    <w:rsid w:val="004831C0"/>
    <w:rsid w:val="00484A8A"/>
    <w:rsid w:val="004859F6"/>
    <w:rsid w:val="004868A4"/>
    <w:rsid w:val="00486FBF"/>
    <w:rsid w:val="004876DC"/>
    <w:rsid w:val="00491344"/>
    <w:rsid w:val="00491A70"/>
    <w:rsid w:val="00492499"/>
    <w:rsid w:val="00495AF8"/>
    <w:rsid w:val="00496FD0"/>
    <w:rsid w:val="004A0C85"/>
    <w:rsid w:val="004A219A"/>
    <w:rsid w:val="004A2984"/>
    <w:rsid w:val="004A2F29"/>
    <w:rsid w:val="004A2F67"/>
    <w:rsid w:val="004A3CCD"/>
    <w:rsid w:val="004A3D46"/>
    <w:rsid w:val="004A44BD"/>
    <w:rsid w:val="004A5E2F"/>
    <w:rsid w:val="004A771A"/>
    <w:rsid w:val="004B0712"/>
    <w:rsid w:val="004B0D9F"/>
    <w:rsid w:val="004B0EE2"/>
    <w:rsid w:val="004B3DAF"/>
    <w:rsid w:val="004B4016"/>
    <w:rsid w:val="004B6026"/>
    <w:rsid w:val="004C11C7"/>
    <w:rsid w:val="004C20D6"/>
    <w:rsid w:val="004C49D2"/>
    <w:rsid w:val="004C61DB"/>
    <w:rsid w:val="004C6D19"/>
    <w:rsid w:val="004C785B"/>
    <w:rsid w:val="004C7C0E"/>
    <w:rsid w:val="004D098F"/>
    <w:rsid w:val="004D1B37"/>
    <w:rsid w:val="004D4124"/>
    <w:rsid w:val="004D656D"/>
    <w:rsid w:val="004D6C5C"/>
    <w:rsid w:val="004D7949"/>
    <w:rsid w:val="004D7B7E"/>
    <w:rsid w:val="004E24AB"/>
    <w:rsid w:val="004E3965"/>
    <w:rsid w:val="004E457A"/>
    <w:rsid w:val="004E50EA"/>
    <w:rsid w:val="004E724B"/>
    <w:rsid w:val="004F1FE6"/>
    <w:rsid w:val="004F265A"/>
    <w:rsid w:val="004F2CFB"/>
    <w:rsid w:val="004F3EE1"/>
    <w:rsid w:val="004F40D1"/>
    <w:rsid w:val="004F5255"/>
    <w:rsid w:val="004F59DA"/>
    <w:rsid w:val="004F6DE8"/>
    <w:rsid w:val="004F7324"/>
    <w:rsid w:val="0050052F"/>
    <w:rsid w:val="00501BCD"/>
    <w:rsid w:val="0050253F"/>
    <w:rsid w:val="00503535"/>
    <w:rsid w:val="00503EED"/>
    <w:rsid w:val="00507017"/>
    <w:rsid w:val="0050749C"/>
    <w:rsid w:val="00511B0D"/>
    <w:rsid w:val="0051233A"/>
    <w:rsid w:val="00513490"/>
    <w:rsid w:val="00513996"/>
    <w:rsid w:val="00514415"/>
    <w:rsid w:val="0051559D"/>
    <w:rsid w:val="00521884"/>
    <w:rsid w:val="00522708"/>
    <w:rsid w:val="00523383"/>
    <w:rsid w:val="0052486C"/>
    <w:rsid w:val="0052649C"/>
    <w:rsid w:val="005271DE"/>
    <w:rsid w:val="005301B0"/>
    <w:rsid w:val="00530540"/>
    <w:rsid w:val="005311EF"/>
    <w:rsid w:val="00531543"/>
    <w:rsid w:val="00532D23"/>
    <w:rsid w:val="005336FB"/>
    <w:rsid w:val="00534396"/>
    <w:rsid w:val="005353FC"/>
    <w:rsid w:val="00536249"/>
    <w:rsid w:val="0053708F"/>
    <w:rsid w:val="0054150F"/>
    <w:rsid w:val="005423D8"/>
    <w:rsid w:val="00543D64"/>
    <w:rsid w:val="00547594"/>
    <w:rsid w:val="00550EDB"/>
    <w:rsid w:val="00551119"/>
    <w:rsid w:val="00551485"/>
    <w:rsid w:val="005523FE"/>
    <w:rsid w:val="0055390F"/>
    <w:rsid w:val="00554943"/>
    <w:rsid w:val="00556DC0"/>
    <w:rsid w:val="0056066F"/>
    <w:rsid w:val="00561236"/>
    <w:rsid w:val="00561863"/>
    <w:rsid w:val="00563F70"/>
    <w:rsid w:val="00567101"/>
    <w:rsid w:val="005676F4"/>
    <w:rsid w:val="005677EF"/>
    <w:rsid w:val="00570414"/>
    <w:rsid w:val="0057060B"/>
    <w:rsid w:val="005709EF"/>
    <w:rsid w:val="00573FA6"/>
    <w:rsid w:val="00576E67"/>
    <w:rsid w:val="005829A2"/>
    <w:rsid w:val="0058321C"/>
    <w:rsid w:val="005852C3"/>
    <w:rsid w:val="0058541B"/>
    <w:rsid w:val="005859AA"/>
    <w:rsid w:val="00586150"/>
    <w:rsid w:val="005900C6"/>
    <w:rsid w:val="00590DE7"/>
    <w:rsid w:val="00591A7B"/>
    <w:rsid w:val="00591C7C"/>
    <w:rsid w:val="00593090"/>
    <w:rsid w:val="00593558"/>
    <w:rsid w:val="005938C9"/>
    <w:rsid w:val="0059656C"/>
    <w:rsid w:val="005A106F"/>
    <w:rsid w:val="005A14B0"/>
    <w:rsid w:val="005A1BC9"/>
    <w:rsid w:val="005A2975"/>
    <w:rsid w:val="005A2A8F"/>
    <w:rsid w:val="005A2D76"/>
    <w:rsid w:val="005A30D4"/>
    <w:rsid w:val="005A3479"/>
    <w:rsid w:val="005A46F8"/>
    <w:rsid w:val="005A4F11"/>
    <w:rsid w:val="005A6C0C"/>
    <w:rsid w:val="005A7675"/>
    <w:rsid w:val="005A7BB6"/>
    <w:rsid w:val="005B0A08"/>
    <w:rsid w:val="005B262C"/>
    <w:rsid w:val="005B46E6"/>
    <w:rsid w:val="005B4921"/>
    <w:rsid w:val="005B51E5"/>
    <w:rsid w:val="005B54E4"/>
    <w:rsid w:val="005C126B"/>
    <w:rsid w:val="005C3388"/>
    <w:rsid w:val="005C4092"/>
    <w:rsid w:val="005C4600"/>
    <w:rsid w:val="005C47CC"/>
    <w:rsid w:val="005C4CB1"/>
    <w:rsid w:val="005C5294"/>
    <w:rsid w:val="005C6152"/>
    <w:rsid w:val="005C6B6F"/>
    <w:rsid w:val="005C6C1F"/>
    <w:rsid w:val="005D052C"/>
    <w:rsid w:val="005D1480"/>
    <w:rsid w:val="005D14BA"/>
    <w:rsid w:val="005D3978"/>
    <w:rsid w:val="005D3B52"/>
    <w:rsid w:val="005D4DCB"/>
    <w:rsid w:val="005D5577"/>
    <w:rsid w:val="005D5D74"/>
    <w:rsid w:val="005D6026"/>
    <w:rsid w:val="005D6691"/>
    <w:rsid w:val="005D76F8"/>
    <w:rsid w:val="005E034E"/>
    <w:rsid w:val="005E2FA4"/>
    <w:rsid w:val="005E3FC7"/>
    <w:rsid w:val="005E5EA6"/>
    <w:rsid w:val="005E6C88"/>
    <w:rsid w:val="005E7DE7"/>
    <w:rsid w:val="005F0A87"/>
    <w:rsid w:val="005F16DB"/>
    <w:rsid w:val="005F301E"/>
    <w:rsid w:val="005F4FD6"/>
    <w:rsid w:val="005F5D0B"/>
    <w:rsid w:val="005F6080"/>
    <w:rsid w:val="005F7569"/>
    <w:rsid w:val="005F789C"/>
    <w:rsid w:val="005F7B46"/>
    <w:rsid w:val="005F7D7A"/>
    <w:rsid w:val="00600F13"/>
    <w:rsid w:val="006047D7"/>
    <w:rsid w:val="00605D17"/>
    <w:rsid w:val="00606643"/>
    <w:rsid w:val="006072F9"/>
    <w:rsid w:val="006078D1"/>
    <w:rsid w:val="00611AED"/>
    <w:rsid w:val="00611D09"/>
    <w:rsid w:val="00613B41"/>
    <w:rsid w:val="00613DF4"/>
    <w:rsid w:val="00614378"/>
    <w:rsid w:val="006146C7"/>
    <w:rsid w:val="006174C6"/>
    <w:rsid w:val="00617852"/>
    <w:rsid w:val="00617939"/>
    <w:rsid w:val="00617B38"/>
    <w:rsid w:val="00620599"/>
    <w:rsid w:val="00621D5D"/>
    <w:rsid w:val="00623B2E"/>
    <w:rsid w:val="0062485F"/>
    <w:rsid w:val="0063070F"/>
    <w:rsid w:val="00631D11"/>
    <w:rsid w:val="0063299D"/>
    <w:rsid w:val="00632C26"/>
    <w:rsid w:val="006341D6"/>
    <w:rsid w:val="00634B62"/>
    <w:rsid w:val="00636BAC"/>
    <w:rsid w:val="00636E56"/>
    <w:rsid w:val="00636E63"/>
    <w:rsid w:val="00637272"/>
    <w:rsid w:val="006374A0"/>
    <w:rsid w:val="0064075F"/>
    <w:rsid w:val="00640837"/>
    <w:rsid w:val="00640A06"/>
    <w:rsid w:val="0064215F"/>
    <w:rsid w:val="00643AF4"/>
    <w:rsid w:val="00643EDD"/>
    <w:rsid w:val="0064576E"/>
    <w:rsid w:val="006507F9"/>
    <w:rsid w:val="0065174E"/>
    <w:rsid w:val="00651A70"/>
    <w:rsid w:val="0065260F"/>
    <w:rsid w:val="00655949"/>
    <w:rsid w:val="00655C29"/>
    <w:rsid w:val="00656571"/>
    <w:rsid w:val="0066218C"/>
    <w:rsid w:val="006628A6"/>
    <w:rsid w:val="00662EF9"/>
    <w:rsid w:val="00663C67"/>
    <w:rsid w:val="00663EEC"/>
    <w:rsid w:val="0066404B"/>
    <w:rsid w:val="006646C0"/>
    <w:rsid w:val="006648C0"/>
    <w:rsid w:val="006666F1"/>
    <w:rsid w:val="00667421"/>
    <w:rsid w:val="00667E41"/>
    <w:rsid w:val="00670511"/>
    <w:rsid w:val="006706C2"/>
    <w:rsid w:val="006708ED"/>
    <w:rsid w:val="0067166F"/>
    <w:rsid w:val="00671DED"/>
    <w:rsid w:val="00673623"/>
    <w:rsid w:val="00676268"/>
    <w:rsid w:val="00676647"/>
    <w:rsid w:val="006769A7"/>
    <w:rsid w:val="006807AC"/>
    <w:rsid w:val="0068175C"/>
    <w:rsid w:val="00682E4A"/>
    <w:rsid w:val="006833E0"/>
    <w:rsid w:val="00683D70"/>
    <w:rsid w:val="00685B57"/>
    <w:rsid w:val="00686BCA"/>
    <w:rsid w:val="00690143"/>
    <w:rsid w:val="00690BC3"/>
    <w:rsid w:val="00691A5B"/>
    <w:rsid w:val="0069334E"/>
    <w:rsid w:val="0069359B"/>
    <w:rsid w:val="00694DD9"/>
    <w:rsid w:val="00695808"/>
    <w:rsid w:val="00695D0E"/>
    <w:rsid w:val="006A07C5"/>
    <w:rsid w:val="006A2DC7"/>
    <w:rsid w:val="006A3183"/>
    <w:rsid w:val="006A31B1"/>
    <w:rsid w:val="006A5311"/>
    <w:rsid w:val="006A7F7B"/>
    <w:rsid w:val="006B0EA9"/>
    <w:rsid w:val="006B2538"/>
    <w:rsid w:val="006B4541"/>
    <w:rsid w:val="006B48CB"/>
    <w:rsid w:val="006B4D0B"/>
    <w:rsid w:val="006B6312"/>
    <w:rsid w:val="006B7210"/>
    <w:rsid w:val="006B7930"/>
    <w:rsid w:val="006C042F"/>
    <w:rsid w:val="006C0441"/>
    <w:rsid w:val="006C0FB1"/>
    <w:rsid w:val="006C1205"/>
    <w:rsid w:val="006C15F5"/>
    <w:rsid w:val="006C2D1F"/>
    <w:rsid w:val="006C4B96"/>
    <w:rsid w:val="006C537F"/>
    <w:rsid w:val="006C78B1"/>
    <w:rsid w:val="006D1C79"/>
    <w:rsid w:val="006D42AF"/>
    <w:rsid w:val="006D43A7"/>
    <w:rsid w:val="006D4E91"/>
    <w:rsid w:val="006D7637"/>
    <w:rsid w:val="006E0FC8"/>
    <w:rsid w:val="006E16DA"/>
    <w:rsid w:val="006E2AF5"/>
    <w:rsid w:val="006E3A47"/>
    <w:rsid w:val="006E3A57"/>
    <w:rsid w:val="006E5468"/>
    <w:rsid w:val="006E70A9"/>
    <w:rsid w:val="006E76D3"/>
    <w:rsid w:val="006F012D"/>
    <w:rsid w:val="006F1413"/>
    <w:rsid w:val="006F391D"/>
    <w:rsid w:val="006F394D"/>
    <w:rsid w:val="006F55C5"/>
    <w:rsid w:val="006F6E57"/>
    <w:rsid w:val="006F6EEA"/>
    <w:rsid w:val="00700571"/>
    <w:rsid w:val="00701776"/>
    <w:rsid w:val="00703DF9"/>
    <w:rsid w:val="007043E2"/>
    <w:rsid w:val="0070447E"/>
    <w:rsid w:val="00704B6D"/>
    <w:rsid w:val="00705782"/>
    <w:rsid w:val="007060F9"/>
    <w:rsid w:val="00710F6F"/>
    <w:rsid w:val="00711CC0"/>
    <w:rsid w:val="0071353F"/>
    <w:rsid w:val="00714C1A"/>
    <w:rsid w:val="007151C2"/>
    <w:rsid w:val="00715891"/>
    <w:rsid w:val="0071687C"/>
    <w:rsid w:val="00722A98"/>
    <w:rsid w:val="00722EFF"/>
    <w:rsid w:val="007240AE"/>
    <w:rsid w:val="00724DF1"/>
    <w:rsid w:val="0072510E"/>
    <w:rsid w:val="00725C8F"/>
    <w:rsid w:val="00726473"/>
    <w:rsid w:val="00730D3A"/>
    <w:rsid w:val="00731167"/>
    <w:rsid w:val="0073131F"/>
    <w:rsid w:val="00731FE0"/>
    <w:rsid w:val="00732104"/>
    <w:rsid w:val="007336A5"/>
    <w:rsid w:val="00736B95"/>
    <w:rsid w:val="00737D16"/>
    <w:rsid w:val="007408DA"/>
    <w:rsid w:val="00741CBA"/>
    <w:rsid w:val="00743896"/>
    <w:rsid w:val="00743CCA"/>
    <w:rsid w:val="007445EE"/>
    <w:rsid w:val="00746120"/>
    <w:rsid w:val="00751613"/>
    <w:rsid w:val="00751CA5"/>
    <w:rsid w:val="007528A1"/>
    <w:rsid w:val="007528B1"/>
    <w:rsid w:val="00754D50"/>
    <w:rsid w:val="00755012"/>
    <w:rsid w:val="00756400"/>
    <w:rsid w:val="00757101"/>
    <w:rsid w:val="007571CB"/>
    <w:rsid w:val="007633C0"/>
    <w:rsid w:val="007635E4"/>
    <w:rsid w:val="00763DA5"/>
    <w:rsid w:val="0076479B"/>
    <w:rsid w:val="00764DC6"/>
    <w:rsid w:val="00765849"/>
    <w:rsid w:val="007667E6"/>
    <w:rsid w:val="00767D91"/>
    <w:rsid w:val="00770BBA"/>
    <w:rsid w:val="0077404A"/>
    <w:rsid w:val="007740D2"/>
    <w:rsid w:val="0077475C"/>
    <w:rsid w:val="00774E8B"/>
    <w:rsid w:val="007758FF"/>
    <w:rsid w:val="00775B94"/>
    <w:rsid w:val="00775E96"/>
    <w:rsid w:val="00780C47"/>
    <w:rsid w:val="007818C3"/>
    <w:rsid w:val="00782013"/>
    <w:rsid w:val="00782E1D"/>
    <w:rsid w:val="00783AB7"/>
    <w:rsid w:val="00786777"/>
    <w:rsid w:val="00787B41"/>
    <w:rsid w:val="00790A6F"/>
    <w:rsid w:val="00790F20"/>
    <w:rsid w:val="007927BC"/>
    <w:rsid w:val="00794A5A"/>
    <w:rsid w:val="00795AE5"/>
    <w:rsid w:val="00796595"/>
    <w:rsid w:val="00797AA5"/>
    <w:rsid w:val="00797E5A"/>
    <w:rsid w:val="007A1141"/>
    <w:rsid w:val="007A1838"/>
    <w:rsid w:val="007A3EAE"/>
    <w:rsid w:val="007A43BE"/>
    <w:rsid w:val="007A5D59"/>
    <w:rsid w:val="007A638E"/>
    <w:rsid w:val="007A691A"/>
    <w:rsid w:val="007B1B7E"/>
    <w:rsid w:val="007B1BDF"/>
    <w:rsid w:val="007B248D"/>
    <w:rsid w:val="007B2ACB"/>
    <w:rsid w:val="007B34C5"/>
    <w:rsid w:val="007B452A"/>
    <w:rsid w:val="007B7267"/>
    <w:rsid w:val="007C17F2"/>
    <w:rsid w:val="007C2244"/>
    <w:rsid w:val="007C2CD3"/>
    <w:rsid w:val="007C33D3"/>
    <w:rsid w:val="007C41BB"/>
    <w:rsid w:val="007C41C0"/>
    <w:rsid w:val="007C520B"/>
    <w:rsid w:val="007C5940"/>
    <w:rsid w:val="007C65BF"/>
    <w:rsid w:val="007C7D0B"/>
    <w:rsid w:val="007C7D4C"/>
    <w:rsid w:val="007C7F97"/>
    <w:rsid w:val="007D1738"/>
    <w:rsid w:val="007D1999"/>
    <w:rsid w:val="007D217A"/>
    <w:rsid w:val="007D755E"/>
    <w:rsid w:val="007E1AEE"/>
    <w:rsid w:val="007E2493"/>
    <w:rsid w:val="007E2705"/>
    <w:rsid w:val="007E2E17"/>
    <w:rsid w:val="007E3271"/>
    <w:rsid w:val="007E3EBE"/>
    <w:rsid w:val="007E3F3B"/>
    <w:rsid w:val="007E479D"/>
    <w:rsid w:val="007E54B7"/>
    <w:rsid w:val="007E7287"/>
    <w:rsid w:val="007F5BF5"/>
    <w:rsid w:val="00800565"/>
    <w:rsid w:val="008007FD"/>
    <w:rsid w:val="008009A4"/>
    <w:rsid w:val="00800F8A"/>
    <w:rsid w:val="00800F9F"/>
    <w:rsid w:val="0080474E"/>
    <w:rsid w:val="00805D38"/>
    <w:rsid w:val="0080676F"/>
    <w:rsid w:val="00806C66"/>
    <w:rsid w:val="00810226"/>
    <w:rsid w:val="00810993"/>
    <w:rsid w:val="00811ABF"/>
    <w:rsid w:val="00811E0B"/>
    <w:rsid w:val="008145F1"/>
    <w:rsid w:val="00817E39"/>
    <w:rsid w:val="00823179"/>
    <w:rsid w:val="008239C6"/>
    <w:rsid w:val="00824820"/>
    <w:rsid w:val="00825F09"/>
    <w:rsid w:val="00826654"/>
    <w:rsid w:val="008269A1"/>
    <w:rsid w:val="00826E9C"/>
    <w:rsid w:val="008271FE"/>
    <w:rsid w:val="00832741"/>
    <w:rsid w:val="008330E7"/>
    <w:rsid w:val="008343B6"/>
    <w:rsid w:val="00834D6F"/>
    <w:rsid w:val="00835136"/>
    <w:rsid w:val="00835804"/>
    <w:rsid w:val="008412BC"/>
    <w:rsid w:val="00845DAB"/>
    <w:rsid w:val="00851BA4"/>
    <w:rsid w:val="00853930"/>
    <w:rsid w:val="00855649"/>
    <w:rsid w:val="008576EF"/>
    <w:rsid w:val="00861379"/>
    <w:rsid w:val="0086191F"/>
    <w:rsid w:val="00862976"/>
    <w:rsid w:val="008634D8"/>
    <w:rsid w:val="00864707"/>
    <w:rsid w:val="00865094"/>
    <w:rsid w:val="00865C70"/>
    <w:rsid w:val="00865EE0"/>
    <w:rsid w:val="00866481"/>
    <w:rsid w:val="00867D50"/>
    <w:rsid w:val="00871199"/>
    <w:rsid w:val="00872993"/>
    <w:rsid w:val="00873313"/>
    <w:rsid w:val="008746C8"/>
    <w:rsid w:val="00874C3D"/>
    <w:rsid w:val="00874DD6"/>
    <w:rsid w:val="008753C6"/>
    <w:rsid w:val="00875436"/>
    <w:rsid w:val="00875E4C"/>
    <w:rsid w:val="00876F18"/>
    <w:rsid w:val="008804E8"/>
    <w:rsid w:val="008818CC"/>
    <w:rsid w:val="008818F5"/>
    <w:rsid w:val="00883286"/>
    <w:rsid w:val="008841F0"/>
    <w:rsid w:val="00884F46"/>
    <w:rsid w:val="00885AA7"/>
    <w:rsid w:val="00887068"/>
    <w:rsid w:val="008873FC"/>
    <w:rsid w:val="008903B7"/>
    <w:rsid w:val="008909A8"/>
    <w:rsid w:val="008914A1"/>
    <w:rsid w:val="00892DA8"/>
    <w:rsid w:val="00894343"/>
    <w:rsid w:val="008947FE"/>
    <w:rsid w:val="00894CE9"/>
    <w:rsid w:val="00896D2F"/>
    <w:rsid w:val="008A2126"/>
    <w:rsid w:val="008A5429"/>
    <w:rsid w:val="008A67BD"/>
    <w:rsid w:val="008A7338"/>
    <w:rsid w:val="008B1804"/>
    <w:rsid w:val="008B1C3D"/>
    <w:rsid w:val="008B219E"/>
    <w:rsid w:val="008B2E49"/>
    <w:rsid w:val="008B303E"/>
    <w:rsid w:val="008B35C7"/>
    <w:rsid w:val="008B4834"/>
    <w:rsid w:val="008B4C77"/>
    <w:rsid w:val="008B50A0"/>
    <w:rsid w:val="008B5B4B"/>
    <w:rsid w:val="008B66EE"/>
    <w:rsid w:val="008B6CFB"/>
    <w:rsid w:val="008B6D25"/>
    <w:rsid w:val="008B6DCD"/>
    <w:rsid w:val="008B73F1"/>
    <w:rsid w:val="008C03B0"/>
    <w:rsid w:val="008C1024"/>
    <w:rsid w:val="008C114A"/>
    <w:rsid w:val="008C1463"/>
    <w:rsid w:val="008C1774"/>
    <w:rsid w:val="008C24C2"/>
    <w:rsid w:val="008C27B5"/>
    <w:rsid w:val="008C2AEF"/>
    <w:rsid w:val="008C3206"/>
    <w:rsid w:val="008C4FB5"/>
    <w:rsid w:val="008C5DF5"/>
    <w:rsid w:val="008C63A1"/>
    <w:rsid w:val="008C6441"/>
    <w:rsid w:val="008C6520"/>
    <w:rsid w:val="008D1264"/>
    <w:rsid w:val="008D3461"/>
    <w:rsid w:val="008D53C1"/>
    <w:rsid w:val="008D5C72"/>
    <w:rsid w:val="008E06E2"/>
    <w:rsid w:val="008E091D"/>
    <w:rsid w:val="008E0D93"/>
    <w:rsid w:val="008E1617"/>
    <w:rsid w:val="008E1929"/>
    <w:rsid w:val="008E2251"/>
    <w:rsid w:val="008E28F6"/>
    <w:rsid w:val="008E35FA"/>
    <w:rsid w:val="008E4113"/>
    <w:rsid w:val="008E5598"/>
    <w:rsid w:val="008E5B1B"/>
    <w:rsid w:val="008E74C3"/>
    <w:rsid w:val="008F0021"/>
    <w:rsid w:val="008F06DC"/>
    <w:rsid w:val="008F097F"/>
    <w:rsid w:val="008F0C40"/>
    <w:rsid w:val="008F1495"/>
    <w:rsid w:val="008F1524"/>
    <w:rsid w:val="008F2BF4"/>
    <w:rsid w:val="008F2BF9"/>
    <w:rsid w:val="008F6858"/>
    <w:rsid w:val="008F767D"/>
    <w:rsid w:val="00902226"/>
    <w:rsid w:val="00904EE8"/>
    <w:rsid w:val="00905351"/>
    <w:rsid w:val="00905FFB"/>
    <w:rsid w:val="00907729"/>
    <w:rsid w:val="009077DE"/>
    <w:rsid w:val="009108CE"/>
    <w:rsid w:val="00912875"/>
    <w:rsid w:val="009145B3"/>
    <w:rsid w:val="0091646C"/>
    <w:rsid w:val="009172CF"/>
    <w:rsid w:val="00921822"/>
    <w:rsid w:val="009224D4"/>
    <w:rsid w:val="0092402B"/>
    <w:rsid w:val="00924540"/>
    <w:rsid w:val="00924C29"/>
    <w:rsid w:val="009255B9"/>
    <w:rsid w:val="009262DD"/>
    <w:rsid w:val="00926DF5"/>
    <w:rsid w:val="0092758E"/>
    <w:rsid w:val="00931DC2"/>
    <w:rsid w:val="00933251"/>
    <w:rsid w:val="0093329C"/>
    <w:rsid w:val="00933FD1"/>
    <w:rsid w:val="00934D89"/>
    <w:rsid w:val="00934F3D"/>
    <w:rsid w:val="00937BC7"/>
    <w:rsid w:val="00940487"/>
    <w:rsid w:val="009423BB"/>
    <w:rsid w:val="009425BE"/>
    <w:rsid w:val="009429C6"/>
    <w:rsid w:val="009440CB"/>
    <w:rsid w:val="009440DD"/>
    <w:rsid w:val="009442F4"/>
    <w:rsid w:val="0094439B"/>
    <w:rsid w:val="0094454E"/>
    <w:rsid w:val="0094512F"/>
    <w:rsid w:val="0094532F"/>
    <w:rsid w:val="009463CC"/>
    <w:rsid w:val="00953D32"/>
    <w:rsid w:val="00954163"/>
    <w:rsid w:val="00954219"/>
    <w:rsid w:val="00954F3B"/>
    <w:rsid w:val="00954F9E"/>
    <w:rsid w:val="00956DB6"/>
    <w:rsid w:val="00960859"/>
    <w:rsid w:val="00960C57"/>
    <w:rsid w:val="00960D7D"/>
    <w:rsid w:val="00960DC0"/>
    <w:rsid w:val="009635B7"/>
    <w:rsid w:val="00964107"/>
    <w:rsid w:val="00966C9C"/>
    <w:rsid w:val="009672A9"/>
    <w:rsid w:val="0096741C"/>
    <w:rsid w:val="00967F1E"/>
    <w:rsid w:val="0097083D"/>
    <w:rsid w:val="009747C3"/>
    <w:rsid w:val="009762D6"/>
    <w:rsid w:val="009768B3"/>
    <w:rsid w:val="00977F8E"/>
    <w:rsid w:val="00983874"/>
    <w:rsid w:val="009850DC"/>
    <w:rsid w:val="009870F4"/>
    <w:rsid w:val="00987EC6"/>
    <w:rsid w:val="00987FE5"/>
    <w:rsid w:val="0099032B"/>
    <w:rsid w:val="00990DAF"/>
    <w:rsid w:val="00992E32"/>
    <w:rsid w:val="0099385A"/>
    <w:rsid w:val="00993978"/>
    <w:rsid w:val="009946AE"/>
    <w:rsid w:val="009947A6"/>
    <w:rsid w:val="00997281"/>
    <w:rsid w:val="009A02BC"/>
    <w:rsid w:val="009A0ADF"/>
    <w:rsid w:val="009A0BDA"/>
    <w:rsid w:val="009A1AE8"/>
    <w:rsid w:val="009A230B"/>
    <w:rsid w:val="009A2583"/>
    <w:rsid w:val="009A3085"/>
    <w:rsid w:val="009A47D5"/>
    <w:rsid w:val="009A499D"/>
    <w:rsid w:val="009B079B"/>
    <w:rsid w:val="009B1246"/>
    <w:rsid w:val="009B1E33"/>
    <w:rsid w:val="009B20DD"/>
    <w:rsid w:val="009B2D7C"/>
    <w:rsid w:val="009B4C2D"/>
    <w:rsid w:val="009B5909"/>
    <w:rsid w:val="009B6CC7"/>
    <w:rsid w:val="009C03E1"/>
    <w:rsid w:val="009C0819"/>
    <w:rsid w:val="009C26DB"/>
    <w:rsid w:val="009C604E"/>
    <w:rsid w:val="009D0822"/>
    <w:rsid w:val="009D3019"/>
    <w:rsid w:val="009D3AAE"/>
    <w:rsid w:val="009D3C54"/>
    <w:rsid w:val="009D4EC3"/>
    <w:rsid w:val="009D5D07"/>
    <w:rsid w:val="009D6335"/>
    <w:rsid w:val="009D7DF4"/>
    <w:rsid w:val="009E15CB"/>
    <w:rsid w:val="009E263E"/>
    <w:rsid w:val="009E2921"/>
    <w:rsid w:val="009E2945"/>
    <w:rsid w:val="009E3746"/>
    <w:rsid w:val="009E641E"/>
    <w:rsid w:val="009E6B66"/>
    <w:rsid w:val="009F05B1"/>
    <w:rsid w:val="009F081E"/>
    <w:rsid w:val="009F3AB6"/>
    <w:rsid w:val="009F5957"/>
    <w:rsid w:val="009F5AD9"/>
    <w:rsid w:val="009F68C5"/>
    <w:rsid w:val="009F763F"/>
    <w:rsid w:val="00A00154"/>
    <w:rsid w:val="00A00182"/>
    <w:rsid w:val="00A004B9"/>
    <w:rsid w:val="00A009BB"/>
    <w:rsid w:val="00A02776"/>
    <w:rsid w:val="00A0323B"/>
    <w:rsid w:val="00A03264"/>
    <w:rsid w:val="00A038AF"/>
    <w:rsid w:val="00A03CB3"/>
    <w:rsid w:val="00A04699"/>
    <w:rsid w:val="00A05298"/>
    <w:rsid w:val="00A063D6"/>
    <w:rsid w:val="00A06FC7"/>
    <w:rsid w:val="00A10F2F"/>
    <w:rsid w:val="00A1309B"/>
    <w:rsid w:val="00A15B2E"/>
    <w:rsid w:val="00A15EF5"/>
    <w:rsid w:val="00A16156"/>
    <w:rsid w:val="00A165D6"/>
    <w:rsid w:val="00A2039D"/>
    <w:rsid w:val="00A2077D"/>
    <w:rsid w:val="00A219E7"/>
    <w:rsid w:val="00A22946"/>
    <w:rsid w:val="00A22E67"/>
    <w:rsid w:val="00A23C5D"/>
    <w:rsid w:val="00A2448B"/>
    <w:rsid w:val="00A25748"/>
    <w:rsid w:val="00A27781"/>
    <w:rsid w:val="00A33C57"/>
    <w:rsid w:val="00A33D71"/>
    <w:rsid w:val="00A34B10"/>
    <w:rsid w:val="00A34BE8"/>
    <w:rsid w:val="00A362CA"/>
    <w:rsid w:val="00A3639F"/>
    <w:rsid w:val="00A4110B"/>
    <w:rsid w:val="00A41787"/>
    <w:rsid w:val="00A41A02"/>
    <w:rsid w:val="00A43992"/>
    <w:rsid w:val="00A45965"/>
    <w:rsid w:val="00A47163"/>
    <w:rsid w:val="00A51BE1"/>
    <w:rsid w:val="00A5417D"/>
    <w:rsid w:val="00A550DA"/>
    <w:rsid w:val="00A568A5"/>
    <w:rsid w:val="00A56A15"/>
    <w:rsid w:val="00A57695"/>
    <w:rsid w:val="00A57DCB"/>
    <w:rsid w:val="00A60A00"/>
    <w:rsid w:val="00A61B41"/>
    <w:rsid w:val="00A63B13"/>
    <w:rsid w:val="00A64047"/>
    <w:rsid w:val="00A6485A"/>
    <w:rsid w:val="00A6566F"/>
    <w:rsid w:val="00A65879"/>
    <w:rsid w:val="00A677B6"/>
    <w:rsid w:val="00A677C6"/>
    <w:rsid w:val="00A700BA"/>
    <w:rsid w:val="00A71A28"/>
    <w:rsid w:val="00A73908"/>
    <w:rsid w:val="00A73BB9"/>
    <w:rsid w:val="00A74DD3"/>
    <w:rsid w:val="00A74F36"/>
    <w:rsid w:val="00A75C1E"/>
    <w:rsid w:val="00A77089"/>
    <w:rsid w:val="00A80366"/>
    <w:rsid w:val="00A80955"/>
    <w:rsid w:val="00A816A4"/>
    <w:rsid w:val="00A8423C"/>
    <w:rsid w:val="00A8582F"/>
    <w:rsid w:val="00A85B36"/>
    <w:rsid w:val="00A91F20"/>
    <w:rsid w:val="00A92528"/>
    <w:rsid w:val="00A9275C"/>
    <w:rsid w:val="00A94641"/>
    <w:rsid w:val="00A94C3A"/>
    <w:rsid w:val="00A95C08"/>
    <w:rsid w:val="00A9780A"/>
    <w:rsid w:val="00A97B32"/>
    <w:rsid w:val="00AA03B0"/>
    <w:rsid w:val="00AA4964"/>
    <w:rsid w:val="00AA5095"/>
    <w:rsid w:val="00AA5D6E"/>
    <w:rsid w:val="00AA6847"/>
    <w:rsid w:val="00AB0D00"/>
    <w:rsid w:val="00AB2F7A"/>
    <w:rsid w:val="00AB585D"/>
    <w:rsid w:val="00AB607D"/>
    <w:rsid w:val="00AB7348"/>
    <w:rsid w:val="00AC0334"/>
    <w:rsid w:val="00AC0EB9"/>
    <w:rsid w:val="00AC1367"/>
    <w:rsid w:val="00AC1498"/>
    <w:rsid w:val="00AC2B8E"/>
    <w:rsid w:val="00AC3B71"/>
    <w:rsid w:val="00AC4297"/>
    <w:rsid w:val="00AC47A5"/>
    <w:rsid w:val="00AC4B2A"/>
    <w:rsid w:val="00AC5155"/>
    <w:rsid w:val="00AC590A"/>
    <w:rsid w:val="00AC7CEB"/>
    <w:rsid w:val="00AC7E46"/>
    <w:rsid w:val="00AD1B4F"/>
    <w:rsid w:val="00AD459A"/>
    <w:rsid w:val="00AD4A6D"/>
    <w:rsid w:val="00AD4D46"/>
    <w:rsid w:val="00AD5466"/>
    <w:rsid w:val="00AD5A8C"/>
    <w:rsid w:val="00AD605A"/>
    <w:rsid w:val="00AD686E"/>
    <w:rsid w:val="00AD6E22"/>
    <w:rsid w:val="00AE232F"/>
    <w:rsid w:val="00AE455B"/>
    <w:rsid w:val="00AE4CC7"/>
    <w:rsid w:val="00AE7B5C"/>
    <w:rsid w:val="00AF1F20"/>
    <w:rsid w:val="00AF34B4"/>
    <w:rsid w:val="00AF378F"/>
    <w:rsid w:val="00AF4283"/>
    <w:rsid w:val="00B01024"/>
    <w:rsid w:val="00B01FF2"/>
    <w:rsid w:val="00B06EA2"/>
    <w:rsid w:val="00B07284"/>
    <w:rsid w:val="00B103BC"/>
    <w:rsid w:val="00B11A2E"/>
    <w:rsid w:val="00B11CB5"/>
    <w:rsid w:val="00B1217C"/>
    <w:rsid w:val="00B1399A"/>
    <w:rsid w:val="00B1422A"/>
    <w:rsid w:val="00B15073"/>
    <w:rsid w:val="00B17CC2"/>
    <w:rsid w:val="00B21053"/>
    <w:rsid w:val="00B221BA"/>
    <w:rsid w:val="00B22F8A"/>
    <w:rsid w:val="00B24442"/>
    <w:rsid w:val="00B25D8E"/>
    <w:rsid w:val="00B25FEC"/>
    <w:rsid w:val="00B26033"/>
    <w:rsid w:val="00B278D6"/>
    <w:rsid w:val="00B300B9"/>
    <w:rsid w:val="00B31BC9"/>
    <w:rsid w:val="00B31D56"/>
    <w:rsid w:val="00B33FF1"/>
    <w:rsid w:val="00B343D2"/>
    <w:rsid w:val="00B35B10"/>
    <w:rsid w:val="00B35B90"/>
    <w:rsid w:val="00B35DB3"/>
    <w:rsid w:val="00B36791"/>
    <w:rsid w:val="00B377D3"/>
    <w:rsid w:val="00B4084B"/>
    <w:rsid w:val="00B41036"/>
    <w:rsid w:val="00B411E9"/>
    <w:rsid w:val="00B43071"/>
    <w:rsid w:val="00B50A00"/>
    <w:rsid w:val="00B517E7"/>
    <w:rsid w:val="00B53630"/>
    <w:rsid w:val="00B536C1"/>
    <w:rsid w:val="00B56EF7"/>
    <w:rsid w:val="00B60856"/>
    <w:rsid w:val="00B658D3"/>
    <w:rsid w:val="00B66037"/>
    <w:rsid w:val="00B7011C"/>
    <w:rsid w:val="00B713B0"/>
    <w:rsid w:val="00B72461"/>
    <w:rsid w:val="00B727B6"/>
    <w:rsid w:val="00B728C0"/>
    <w:rsid w:val="00B72D82"/>
    <w:rsid w:val="00B73DE6"/>
    <w:rsid w:val="00B74508"/>
    <w:rsid w:val="00B802E5"/>
    <w:rsid w:val="00B806A5"/>
    <w:rsid w:val="00B8198B"/>
    <w:rsid w:val="00B83FC8"/>
    <w:rsid w:val="00B841E2"/>
    <w:rsid w:val="00B85CA1"/>
    <w:rsid w:val="00B867B4"/>
    <w:rsid w:val="00B90407"/>
    <w:rsid w:val="00B90DFE"/>
    <w:rsid w:val="00B9242B"/>
    <w:rsid w:val="00B92974"/>
    <w:rsid w:val="00B92BE0"/>
    <w:rsid w:val="00B940B9"/>
    <w:rsid w:val="00B94C40"/>
    <w:rsid w:val="00B97F65"/>
    <w:rsid w:val="00BA776F"/>
    <w:rsid w:val="00BA7979"/>
    <w:rsid w:val="00BB0134"/>
    <w:rsid w:val="00BB135C"/>
    <w:rsid w:val="00BB1CA3"/>
    <w:rsid w:val="00BB34C2"/>
    <w:rsid w:val="00BB3875"/>
    <w:rsid w:val="00BB432B"/>
    <w:rsid w:val="00BB6D6E"/>
    <w:rsid w:val="00BB749D"/>
    <w:rsid w:val="00BC06C3"/>
    <w:rsid w:val="00BC1B8F"/>
    <w:rsid w:val="00BC3807"/>
    <w:rsid w:val="00BC5EB9"/>
    <w:rsid w:val="00BC6704"/>
    <w:rsid w:val="00BD0342"/>
    <w:rsid w:val="00BD2B58"/>
    <w:rsid w:val="00BD3137"/>
    <w:rsid w:val="00BD5629"/>
    <w:rsid w:val="00BD67CC"/>
    <w:rsid w:val="00BE3087"/>
    <w:rsid w:val="00BE3E59"/>
    <w:rsid w:val="00BF1237"/>
    <w:rsid w:val="00BF54DD"/>
    <w:rsid w:val="00BF7A12"/>
    <w:rsid w:val="00C00E62"/>
    <w:rsid w:val="00C01768"/>
    <w:rsid w:val="00C02E86"/>
    <w:rsid w:val="00C03CE9"/>
    <w:rsid w:val="00C04EF7"/>
    <w:rsid w:val="00C05FB5"/>
    <w:rsid w:val="00C062C2"/>
    <w:rsid w:val="00C068E0"/>
    <w:rsid w:val="00C076F0"/>
    <w:rsid w:val="00C1067F"/>
    <w:rsid w:val="00C10E02"/>
    <w:rsid w:val="00C10F1A"/>
    <w:rsid w:val="00C112BF"/>
    <w:rsid w:val="00C11E80"/>
    <w:rsid w:val="00C12D23"/>
    <w:rsid w:val="00C13E0A"/>
    <w:rsid w:val="00C160AD"/>
    <w:rsid w:val="00C16B3C"/>
    <w:rsid w:val="00C200F3"/>
    <w:rsid w:val="00C2150C"/>
    <w:rsid w:val="00C2170D"/>
    <w:rsid w:val="00C21A4C"/>
    <w:rsid w:val="00C23761"/>
    <w:rsid w:val="00C26240"/>
    <w:rsid w:val="00C2670C"/>
    <w:rsid w:val="00C26879"/>
    <w:rsid w:val="00C27806"/>
    <w:rsid w:val="00C27EED"/>
    <w:rsid w:val="00C33D5D"/>
    <w:rsid w:val="00C34059"/>
    <w:rsid w:val="00C378EB"/>
    <w:rsid w:val="00C37DB5"/>
    <w:rsid w:val="00C37E3F"/>
    <w:rsid w:val="00C40584"/>
    <w:rsid w:val="00C40C31"/>
    <w:rsid w:val="00C40E02"/>
    <w:rsid w:val="00C42042"/>
    <w:rsid w:val="00C440E9"/>
    <w:rsid w:val="00C45190"/>
    <w:rsid w:val="00C45747"/>
    <w:rsid w:val="00C45A49"/>
    <w:rsid w:val="00C4733C"/>
    <w:rsid w:val="00C5138F"/>
    <w:rsid w:val="00C51CEF"/>
    <w:rsid w:val="00C51E28"/>
    <w:rsid w:val="00C53588"/>
    <w:rsid w:val="00C53E20"/>
    <w:rsid w:val="00C61B6A"/>
    <w:rsid w:val="00C61F8B"/>
    <w:rsid w:val="00C6377F"/>
    <w:rsid w:val="00C63FC3"/>
    <w:rsid w:val="00C64696"/>
    <w:rsid w:val="00C65827"/>
    <w:rsid w:val="00C65FAE"/>
    <w:rsid w:val="00C6633A"/>
    <w:rsid w:val="00C66F0B"/>
    <w:rsid w:val="00C67051"/>
    <w:rsid w:val="00C67F75"/>
    <w:rsid w:val="00C7101A"/>
    <w:rsid w:val="00C74105"/>
    <w:rsid w:val="00C80F15"/>
    <w:rsid w:val="00C8143A"/>
    <w:rsid w:val="00C83EE8"/>
    <w:rsid w:val="00C84D7C"/>
    <w:rsid w:val="00C864D4"/>
    <w:rsid w:val="00C9062F"/>
    <w:rsid w:val="00C9096B"/>
    <w:rsid w:val="00C90BC8"/>
    <w:rsid w:val="00C91F24"/>
    <w:rsid w:val="00C93E2C"/>
    <w:rsid w:val="00C95C84"/>
    <w:rsid w:val="00C95E47"/>
    <w:rsid w:val="00C97376"/>
    <w:rsid w:val="00C974F3"/>
    <w:rsid w:val="00C97E39"/>
    <w:rsid w:val="00CA0660"/>
    <w:rsid w:val="00CA1053"/>
    <w:rsid w:val="00CA109B"/>
    <w:rsid w:val="00CA191E"/>
    <w:rsid w:val="00CA2164"/>
    <w:rsid w:val="00CA2946"/>
    <w:rsid w:val="00CA30BC"/>
    <w:rsid w:val="00CA42E5"/>
    <w:rsid w:val="00CA4EE9"/>
    <w:rsid w:val="00CA7632"/>
    <w:rsid w:val="00CB0237"/>
    <w:rsid w:val="00CB06F3"/>
    <w:rsid w:val="00CB1C68"/>
    <w:rsid w:val="00CB1D08"/>
    <w:rsid w:val="00CB2B06"/>
    <w:rsid w:val="00CB3F46"/>
    <w:rsid w:val="00CB426B"/>
    <w:rsid w:val="00CB49A2"/>
    <w:rsid w:val="00CB53A3"/>
    <w:rsid w:val="00CB6252"/>
    <w:rsid w:val="00CB79C4"/>
    <w:rsid w:val="00CC1A7B"/>
    <w:rsid w:val="00CC2267"/>
    <w:rsid w:val="00CC2276"/>
    <w:rsid w:val="00CC3283"/>
    <w:rsid w:val="00CC3769"/>
    <w:rsid w:val="00CC5A0A"/>
    <w:rsid w:val="00CC5E53"/>
    <w:rsid w:val="00CC60FE"/>
    <w:rsid w:val="00CC749D"/>
    <w:rsid w:val="00CD1E6B"/>
    <w:rsid w:val="00CD4025"/>
    <w:rsid w:val="00CD5D9E"/>
    <w:rsid w:val="00CD61B1"/>
    <w:rsid w:val="00CD7EDA"/>
    <w:rsid w:val="00CE08EF"/>
    <w:rsid w:val="00CE32F0"/>
    <w:rsid w:val="00CE38F5"/>
    <w:rsid w:val="00CF32A7"/>
    <w:rsid w:val="00CF399E"/>
    <w:rsid w:val="00CF43AB"/>
    <w:rsid w:val="00CF6D76"/>
    <w:rsid w:val="00D0255E"/>
    <w:rsid w:val="00D029A8"/>
    <w:rsid w:val="00D03B5F"/>
    <w:rsid w:val="00D04577"/>
    <w:rsid w:val="00D04E8F"/>
    <w:rsid w:val="00D0528B"/>
    <w:rsid w:val="00D06467"/>
    <w:rsid w:val="00D0699B"/>
    <w:rsid w:val="00D07EF8"/>
    <w:rsid w:val="00D10C88"/>
    <w:rsid w:val="00D128C8"/>
    <w:rsid w:val="00D17950"/>
    <w:rsid w:val="00D22647"/>
    <w:rsid w:val="00D232B3"/>
    <w:rsid w:val="00D23677"/>
    <w:rsid w:val="00D23D40"/>
    <w:rsid w:val="00D243EE"/>
    <w:rsid w:val="00D253BF"/>
    <w:rsid w:val="00D3390A"/>
    <w:rsid w:val="00D33987"/>
    <w:rsid w:val="00D3488F"/>
    <w:rsid w:val="00D35E65"/>
    <w:rsid w:val="00D36A0D"/>
    <w:rsid w:val="00D36BD4"/>
    <w:rsid w:val="00D37FFC"/>
    <w:rsid w:val="00D4027B"/>
    <w:rsid w:val="00D4125F"/>
    <w:rsid w:val="00D443C2"/>
    <w:rsid w:val="00D45E75"/>
    <w:rsid w:val="00D461A6"/>
    <w:rsid w:val="00D50485"/>
    <w:rsid w:val="00D5055D"/>
    <w:rsid w:val="00D505F2"/>
    <w:rsid w:val="00D51DB8"/>
    <w:rsid w:val="00D5365F"/>
    <w:rsid w:val="00D54394"/>
    <w:rsid w:val="00D5478A"/>
    <w:rsid w:val="00D54E73"/>
    <w:rsid w:val="00D567D0"/>
    <w:rsid w:val="00D625C4"/>
    <w:rsid w:val="00D63439"/>
    <w:rsid w:val="00D6569B"/>
    <w:rsid w:val="00D721B7"/>
    <w:rsid w:val="00D74ED6"/>
    <w:rsid w:val="00D754D9"/>
    <w:rsid w:val="00D81A3E"/>
    <w:rsid w:val="00D8456F"/>
    <w:rsid w:val="00D8510D"/>
    <w:rsid w:val="00D85AF4"/>
    <w:rsid w:val="00D8628F"/>
    <w:rsid w:val="00D86380"/>
    <w:rsid w:val="00D87681"/>
    <w:rsid w:val="00D90E26"/>
    <w:rsid w:val="00D91186"/>
    <w:rsid w:val="00D946D5"/>
    <w:rsid w:val="00D95DF9"/>
    <w:rsid w:val="00D96122"/>
    <w:rsid w:val="00DA0EE9"/>
    <w:rsid w:val="00DA38CE"/>
    <w:rsid w:val="00DA43CF"/>
    <w:rsid w:val="00DA5175"/>
    <w:rsid w:val="00DA7BBB"/>
    <w:rsid w:val="00DB08AB"/>
    <w:rsid w:val="00DB252F"/>
    <w:rsid w:val="00DB3BAF"/>
    <w:rsid w:val="00DB45F8"/>
    <w:rsid w:val="00DB57B1"/>
    <w:rsid w:val="00DC0EF9"/>
    <w:rsid w:val="00DC4700"/>
    <w:rsid w:val="00DC5C84"/>
    <w:rsid w:val="00DC6A68"/>
    <w:rsid w:val="00DC6B23"/>
    <w:rsid w:val="00DC6DBB"/>
    <w:rsid w:val="00DD0153"/>
    <w:rsid w:val="00DD2B15"/>
    <w:rsid w:val="00DD3E6A"/>
    <w:rsid w:val="00DD3E9D"/>
    <w:rsid w:val="00DD4BDD"/>
    <w:rsid w:val="00DD59C6"/>
    <w:rsid w:val="00DD5DB7"/>
    <w:rsid w:val="00DD6D3A"/>
    <w:rsid w:val="00DD7E35"/>
    <w:rsid w:val="00DD7E89"/>
    <w:rsid w:val="00DE2B0F"/>
    <w:rsid w:val="00DE2ED0"/>
    <w:rsid w:val="00DE360F"/>
    <w:rsid w:val="00DE5888"/>
    <w:rsid w:val="00DE617B"/>
    <w:rsid w:val="00DE745A"/>
    <w:rsid w:val="00DE7E35"/>
    <w:rsid w:val="00DF10A5"/>
    <w:rsid w:val="00DF1C8D"/>
    <w:rsid w:val="00DF45BE"/>
    <w:rsid w:val="00DF57BB"/>
    <w:rsid w:val="00DF5A6F"/>
    <w:rsid w:val="00DF7821"/>
    <w:rsid w:val="00E0166F"/>
    <w:rsid w:val="00E016F0"/>
    <w:rsid w:val="00E0209B"/>
    <w:rsid w:val="00E0253E"/>
    <w:rsid w:val="00E03005"/>
    <w:rsid w:val="00E033A8"/>
    <w:rsid w:val="00E068E7"/>
    <w:rsid w:val="00E07F13"/>
    <w:rsid w:val="00E103A5"/>
    <w:rsid w:val="00E111BE"/>
    <w:rsid w:val="00E1264E"/>
    <w:rsid w:val="00E12C67"/>
    <w:rsid w:val="00E13E8A"/>
    <w:rsid w:val="00E145BB"/>
    <w:rsid w:val="00E14867"/>
    <w:rsid w:val="00E16709"/>
    <w:rsid w:val="00E21CBC"/>
    <w:rsid w:val="00E220C8"/>
    <w:rsid w:val="00E23C58"/>
    <w:rsid w:val="00E23EA7"/>
    <w:rsid w:val="00E31221"/>
    <w:rsid w:val="00E349AD"/>
    <w:rsid w:val="00E35316"/>
    <w:rsid w:val="00E3720A"/>
    <w:rsid w:val="00E373AC"/>
    <w:rsid w:val="00E40DF4"/>
    <w:rsid w:val="00E440E4"/>
    <w:rsid w:val="00E443B0"/>
    <w:rsid w:val="00E4579A"/>
    <w:rsid w:val="00E46C33"/>
    <w:rsid w:val="00E470B7"/>
    <w:rsid w:val="00E540A7"/>
    <w:rsid w:val="00E57428"/>
    <w:rsid w:val="00E57A48"/>
    <w:rsid w:val="00E623BE"/>
    <w:rsid w:val="00E62968"/>
    <w:rsid w:val="00E645D2"/>
    <w:rsid w:val="00E6460B"/>
    <w:rsid w:val="00E65A23"/>
    <w:rsid w:val="00E70022"/>
    <w:rsid w:val="00E729C4"/>
    <w:rsid w:val="00E72AF0"/>
    <w:rsid w:val="00E74517"/>
    <w:rsid w:val="00E74553"/>
    <w:rsid w:val="00E756D6"/>
    <w:rsid w:val="00E77238"/>
    <w:rsid w:val="00E80CEB"/>
    <w:rsid w:val="00E82552"/>
    <w:rsid w:val="00E84913"/>
    <w:rsid w:val="00E86474"/>
    <w:rsid w:val="00E86525"/>
    <w:rsid w:val="00E873A8"/>
    <w:rsid w:val="00E879B1"/>
    <w:rsid w:val="00E90E00"/>
    <w:rsid w:val="00E91359"/>
    <w:rsid w:val="00E91501"/>
    <w:rsid w:val="00E93366"/>
    <w:rsid w:val="00E93970"/>
    <w:rsid w:val="00E956F9"/>
    <w:rsid w:val="00E95E12"/>
    <w:rsid w:val="00E971CF"/>
    <w:rsid w:val="00E97832"/>
    <w:rsid w:val="00E97EFC"/>
    <w:rsid w:val="00EA03C2"/>
    <w:rsid w:val="00EA1FEF"/>
    <w:rsid w:val="00EA2C8B"/>
    <w:rsid w:val="00EA357F"/>
    <w:rsid w:val="00EA5910"/>
    <w:rsid w:val="00EA65AD"/>
    <w:rsid w:val="00EB0116"/>
    <w:rsid w:val="00EB05F0"/>
    <w:rsid w:val="00EB1377"/>
    <w:rsid w:val="00EB2952"/>
    <w:rsid w:val="00EB3C43"/>
    <w:rsid w:val="00EB59A9"/>
    <w:rsid w:val="00EB641C"/>
    <w:rsid w:val="00EC1F27"/>
    <w:rsid w:val="00EC310F"/>
    <w:rsid w:val="00EC3226"/>
    <w:rsid w:val="00EC563E"/>
    <w:rsid w:val="00EC5765"/>
    <w:rsid w:val="00EC65CC"/>
    <w:rsid w:val="00EC70F3"/>
    <w:rsid w:val="00ED040E"/>
    <w:rsid w:val="00ED2E4B"/>
    <w:rsid w:val="00ED3130"/>
    <w:rsid w:val="00ED61BD"/>
    <w:rsid w:val="00ED7676"/>
    <w:rsid w:val="00EE0DF3"/>
    <w:rsid w:val="00EE1782"/>
    <w:rsid w:val="00EE3BCE"/>
    <w:rsid w:val="00EE6ED9"/>
    <w:rsid w:val="00EF0D7F"/>
    <w:rsid w:val="00EF1E7F"/>
    <w:rsid w:val="00EF2BA2"/>
    <w:rsid w:val="00EF2EDA"/>
    <w:rsid w:val="00EF618A"/>
    <w:rsid w:val="00EF67BE"/>
    <w:rsid w:val="00EF70D3"/>
    <w:rsid w:val="00EF73E7"/>
    <w:rsid w:val="00EF7423"/>
    <w:rsid w:val="00EF7583"/>
    <w:rsid w:val="00EF78FB"/>
    <w:rsid w:val="00F0023B"/>
    <w:rsid w:val="00F03798"/>
    <w:rsid w:val="00F03D7F"/>
    <w:rsid w:val="00F05BFC"/>
    <w:rsid w:val="00F06E82"/>
    <w:rsid w:val="00F078DC"/>
    <w:rsid w:val="00F1116A"/>
    <w:rsid w:val="00F11AAD"/>
    <w:rsid w:val="00F124CF"/>
    <w:rsid w:val="00F12A42"/>
    <w:rsid w:val="00F12A74"/>
    <w:rsid w:val="00F13250"/>
    <w:rsid w:val="00F149FF"/>
    <w:rsid w:val="00F15BEC"/>
    <w:rsid w:val="00F15CED"/>
    <w:rsid w:val="00F165E0"/>
    <w:rsid w:val="00F235A1"/>
    <w:rsid w:val="00F23B80"/>
    <w:rsid w:val="00F26DDA"/>
    <w:rsid w:val="00F272E7"/>
    <w:rsid w:val="00F3106C"/>
    <w:rsid w:val="00F31593"/>
    <w:rsid w:val="00F31E92"/>
    <w:rsid w:val="00F33C46"/>
    <w:rsid w:val="00F343AE"/>
    <w:rsid w:val="00F34F10"/>
    <w:rsid w:val="00F36460"/>
    <w:rsid w:val="00F367DF"/>
    <w:rsid w:val="00F368C0"/>
    <w:rsid w:val="00F37C3E"/>
    <w:rsid w:val="00F4141F"/>
    <w:rsid w:val="00F41ABD"/>
    <w:rsid w:val="00F43BC6"/>
    <w:rsid w:val="00F44007"/>
    <w:rsid w:val="00F4424D"/>
    <w:rsid w:val="00F45B3F"/>
    <w:rsid w:val="00F4770B"/>
    <w:rsid w:val="00F47A68"/>
    <w:rsid w:val="00F5120D"/>
    <w:rsid w:val="00F513E3"/>
    <w:rsid w:val="00F53C9F"/>
    <w:rsid w:val="00F5475B"/>
    <w:rsid w:val="00F54914"/>
    <w:rsid w:val="00F559C3"/>
    <w:rsid w:val="00F57F0E"/>
    <w:rsid w:val="00F60FBA"/>
    <w:rsid w:val="00F61A91"/>
    <w:rsid w:val="00F624CB"/>
    <w:rsid w:val="00F62C7B"/>
    <w:rsid w:val="00F62D8B"/>
    <w:rsid w:val="00F640B5"/>
    <w:rsid w:val="00F6741A"/>
    <w:rsid w:val="00F67462"/>
    <w:rsid w:val="00F67C90"/>
    <w:rsid w:val="00F71483"/>
    <w:rsid w:val="00F71583"/>
    <w:rsid w:val="00F71707"/>
    <w:rsid w:val="00F71AA4"/>
    <w:rsid w:val="00F72812"/>
    <w:rsid w:val="00F740E6"/>
    <w:rsid w:val="00F74323"/>
    <w:rsid w:val="00F769A1"/>
    <w:rsid w:val="00F812EA"/>
    <w:rsid w:val="00F83548"/>
    <w:rsid w:val="00F83708"/>
    <w:rsid w:val="00F850E0"/>
    <w:rsid w:val="00F8602E"/>
    <w:rsid w:val="00F86761"/>
    <w:rsid w:val="00F947BF"/>
    <w:rsid w:val="00F970CD"/>
    <w:rsid w:val="00FA0650"/>
    <w:rsid w:val="00FA08D9"/>
    <w:rsid w:val="00FA0F31"/>
    <w:rsid w:val="00FA1B47"/>
    <w:rsid w:val="00FA273A"/>
    <w:rsid w:val="00FA317D"/>
    <w:rsid w:val="00FA3480"/>
    <w:rsid w:val="00FA40F2"/>
    <w:rsid w:val="00FA4A2B"/>
    <w:rsid w:val="00FA7455"/>
    <w:rsid w:val="00FB3437"/>
    <w:rsid w:val="00FB51BC"/>
    <w:rsid w:val="00FB6A60"/>
    <w:rsid w:val="00FC3562"/>
    <w:rsid w:val="00FC3F90"/>
    <w:rsid w:val="00FC5054"/>
    <w:rsid w:val="00FC5A78"/>
    <w:rsid w:val="00FC76D1"/>
    <w:rsid w:val="00FD1EBA"/>
    <w:rsid w:val="00FD2595"/>
    <w:rsid w:val="00FD3B36"/>
    <w:rsid w:val="00FD3E52"/>
    <w:rsid w:val="00FD400B"/>
    <w:rsid w:val="00FD4D91"/>
    <w:rsid w:val="00FD59D9"/>
    <w:rsid w:val="00FD6016"/>
    <w:rsid w:val="00FE2624"/>
    <w:rsid w:val="00FE5133"/>
    <w:rsid w:val="00FE5422"/>
    <w:rsid w:val="00FE59AF"/>
    <w:rsid w:val="00FE7CE0"/>
    <w:rsid w:val="00FE7F7D"/>
    <w:rsid w:val="00FF23B8"/>
    <w:rsid w:val="00FF36AF"/>
    <w:rsid w:val="00FF3A1B"/>
    <w:rsid w:val="00FF4971"/>
    <w:rsid w:val="00FF51F5"/>
    <w:rsid w:val="00FF6083"/>
    <w:rsid w:val="00FF65E8"/>
    <w:rsid w:val="00FF6E6C"/>
    <w:rsid w:val="00FF7D79"/>
    <w:rsid w:val="010B4B82"/>
    <w:rsid w:val="032F1DDA"/>
    <w:rsid w:val="0363892A"/>
    <w:rsid w:val="07F0B3D5"/>
    <w:rsid w:val="087C3983"/>
    <w:rsid w:val="0B33211B"/>
    <w:rsid w:val="0BB10F6B"/>
    <w:rsid w:val="0DCB6A1B"/>
    <w:rsid w:val="0EF2E04D"/>
    <w:rsid w:val="0FC711BC"/>
    <w:rsid w:val="14F61F4F"/>
    <w:rsid w:val="16BE02C8"/>
    <w:rsid w:val="1753223E"/>
    <w:rsid w:val="17F95497"/>
    <w:rsid w:val="181B98B5"/>
    <w:rsid w:val="18C0D243"/>
    <w:rsid w:val="1909504B"/>
    <w:rsid w:val="1C769B6A"/>
    <w:rsid w:val="1CBF414F"/>
    <w:rsid w:val="1DEFC928"/>
    <w:rsid w:val="209C9486"/>
    <w:rsid w:val="221CAF05"/>
    <w:rsid w:val="253874EF"/>
    <w:rsid w:val="25B6AE67"/>
    <w:rsid w:val="2784ED8B"/>
    <w:rsid w:val="28208162"/>
    <w:rsid w:val="284371E2"/>
    <w:rsid w:val="2A7F8AC0"/>
    <w:rsid w:val="2B80F0F8"/>
    <w:rsid w:val="2C16DFC7"/>
    <w:rsid w:val="2D171795"/>
    <w:rsid w:val="311F3994"/>
    <w:rsid w:val="31BBB1FC"/>
    <w:rsid w:val="3326EB15"/>
    <w:rsid w:val="34084C0E"/>
    <w:rsid w:val="34A1E814"/>
    <w:rsid w:val="38DA65B1"/>
    <w:rsid w:val="3A860317"/>
    <w:rsid w:val="3BD4E425"/>
    <w:rsid w:val="3C2172EE"/>
    <w:rsid w:val="3DEC2E34"/>
    <w:rsid w:val="4062813E"/>
    <w:rsid w:val="41A29C36"/>
    <w:rsid w:val="41F44EC8"/>
    <w:rsid w:val="4282E626"/>
    <w:rsid w:val="437E583B"/>
    <w:rsid w:val="46BCCD62"/>
    <w:rsid w:val="48A8DFB5"/>
    <w:rsid w:val="48B88FCE"/>
    <w:rsid w:val="499A9644"/>
    <w:rsid w:val="4A10F23F"/>
    <w:rsid w:val="4AEE1170"/>
    <w:rsid w:val="4BCF28FA"/>
    <w:rsid w:val="4E8B9950"/>
    <w:rsid w:val="4EF5D26D"/>
    <w:rsid w:val="4FF48237"/>
    <w:rsid w:val="516930DA"/>
    <w:rsid w:val="517536FF"/>
    <w:rsid w:val="51E20289"/>
    <w:rsid w:val="560C3034"/>
    <w:rsid w:val="5671BB5D"/>
    <w:rsid w:val="57D61DB3"/>
    <w:rsid w:val="580F835D"/>
    <w:rsid w:val="5F972718"/>
    <w:rsid w:val="600B48B0"/>
    <w:rsid w:val="643F80A3"/>
    <w:rsid w:val="6441916A"/>
    <w:rsid w:val="64B9C582"/>
    <w:rsid w:val="64E38135"/>
    <w:rsid w:val="657E681E"/>
    <w:rsid w:val="67760B01"/>
    <w:rsid w:val="67EF9F40"/>
    <w:rsid w:val="68389B70"/>
    <w:rsid w:val="68421B92"/>
    <w:rsid w:val="6996F1D2"/>
    <w:rsid w:val="6B791F46"/>
    <w:rsid w:val="6BA42487"/>
    <w:rsid w:val="6DF17059"/>
    <w:rsid w:val="727FD789"/>
    <w:rsid w:val="7307BB1B"/>
    <w:rsid w:val="76E6CDB6"/>
    <w:rsid w:val="789CF925"/>
    <w:rsid w:val="790338ED"/>
    <w:rsid w:val="7ABA3D5A"/>
    <w:rsid w:val="7BC90D77"/>
    <w:rsid w:val="7BEA3B82"/>
    <w:rsid w:val="7DD9F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1A76"/>
  <w15:chartTrackingRefBased/>
  <w15:docId w15:val="{73E0840E-9B7E-4043-9D4C-3F0A0533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9D"/>
    <w:rPr>
      <w:rFonts w:ascii="Times New Roman" w:hAnsi="Times New Roman" w:cs="Times New Roman"/>
      <w:sz w:val="24"/>
      <w:szCs w:val="24"/>
    </w:rPr>
  </w:style>
  <w:style w:type="paragraph" w:styleId="Heading1">
    <w:name w:val="heading 1"/>
    <w:basedOn w:val="Normal"/>
    <w:next w:val="Normal"/>
    <w:link w:val="Heading1Char"/>
    <w:uiPriority w:val="9"/>
    <w:qFormat/>
    <w:rsid w:val="00DD3E9D"/>
    <w:pPr>
      <w:numPr>
        <w:numId w:val="9"/>
      </w:numPr>
      <w:spacing w:before="240" w:after="240" w:line="240" w:lineRule="auto"/>
      <w:outlineLvl w:val="0"/>
    </w:pPr>
    <w:rPr>
      <w:b/>
      <w:bCs/>
      <w:sz w:val="40"/>
      <w:szCs w:val="40"/>
    </w:rPr>
  </w:style>
  <w:style w:type="paragraph" w:styleId="Heading2">
    <w:name w:val="heading 2"/>
    <w:basedOn w:val="Normal"/>
    <w:next w:val="Normal"/>
    <w:link w:val="Heading2Char"/>
    <w:uiPriority w:val="9"/>
    <w:unhideWhenUsed/>
    <w:qFormat/>
    <w:rsid w:val="00DD3E9D"/>
    <w:pPr>
      <w:numPr>
        <w:ilvl w:val="1"/>
        <w:numId w:val="9"/>
      </w:numPr>
      <w:spacing w:before="240"/>
      <w:outlineLvl w:val="1"/>
    </w:pPr>
    <w:rPr>
      <w:b/>
      <w:bCs/>
      <w:sz w:val="32"/>
      <w:szCs w:val="32"/>
    </w:rPr>
  </w:style>
  <w:style w:type="paragraph" w:styleId="Heading3">
    <w:name w:val="heading 3"/>
    <w:basedOn w:val="Normal"/>
    <w:next w:val="Normal"/>
    <w:link w:val="Heading3Char"/>
    <w:uiPriority w:val="9"/>
    <w:unhideWhenUsed/>
    <w:qFormat/>
    <w:rsid w:val="00AC1498"/>
    <w:pPr>
      <w:numPr>
        <w:ilvl w:val="2"/>
        <w:numId w:val="9"/>
      </w:numPr>
      <w:spacing w:before="240"/>
      <w:outlineLvl w:val="2"/>
    </w:pPr>
    <w:rPr>
      <w:b/>
      <w:bCs/>
      <w:sz w:val="28"/>
      <w:szCs w:val="28"/>
    </w:rPr>
  </w:style>
  <w:style w:type="paragraph" w:styleId="Heading4">
    <w:name w:val="heading 4"/>
    <w:basedOn w:val="Normal"/>
    <w:next w:val="Normal"/>
    <w:link w:val="Heading4Char"/>
    <w:uiPriority w:val="9"/>
    <w:unhideWhenUsed/>
    <w:qFormat/>
    <w:rsid w:val="00522708"/>
    <w:pPr>
      <w:keepNext/>
      <w:keepLines/>
      <w:numPr>
        <w:ilvl w:val="3"/>
        <w:numId w:val="9"/>
      </w:numPr>
      <w:spacing w:before="40" w:after="240"/>
      <w:outlineLvl w:val="3"/>
    </w:pPr>
    <w:rPr>
      <w:rFonts w:eastAsiaTheme="majorEastAsia"/>
      <w:b/>
      <w:bCs/>
      <w:sz w:val="28"/>
      <w:szCs w:val="28"/>
    </w:rPr>
  </w:style>
  <w:style w:type="paragraph" w:styleId="Heading5">
    <w:name w:val="heading 5"/>
    <w:basedOn w:val="Normal"/>
    <w:next w:val="Normal"/>
    <w:link w:val="Heading5Char"/>
    <w:uiPriority w:val="9"/>
    <w:unhideWhenUsed/>
    <w:qFormat/>
    <w:rsid w:val="00E12C67"/>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12C67"/>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12C67"/>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2C67"/>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2C67"/>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E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E9D"/>
    <w:rPr>
      <w:rFonts w:ascii="Segoe UI" w:hAnsi="Segoe UI" w:cs="Segoe UI"/>
      <w:sz w:val="18"/>
      <w:szCs w:val="18"/>
    </w:rPr>
  </w:style>
  <w:style w:type="character" w:customStyle="1" w:styleId="Heading1Char">
    <w:name w:val="Heading 1 Char"/>
    <w:basedOn w:val="DefaultParagraphFont"/>
    <w:link w:val="Heading1"/>
    <w:uiPriority w:val="9"/>
    <w:rsid w:val="00DD3E9D"/>
    <w:rPr>
      <w:rFonts w:ascii="Times New Roman" w:hAnsi="Times New Roman" w:cs="Times New Roman"/>
      <w:b/>
      <w:bCs/>
      <w:sz w:val="40"/>
      <w:szCs w:val="40"/>
    </w:rPr>
  </w:style>
  <w:style w:type="character" w:customStyle="1" w:styleId="Heading2Char">
    <w:name w:val="Heading 2 Char"/>
    <w:basedOn w:val="DefaultParagraphFont"/>
    <w:link w:val="Heading2"/>
    <w:uiPriority w:val="9"/>
    <w:rsid w:val="00DD3E9D"/>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360949"/>
    <w:rPr>
      <w:rFonts w:ascii="Times New Roman" w:hAnsi="Times New Roman" w:cs="Times New Roman"/>
      <w:b/>
      <w:bCs/>
      <w:sz w:val="28"/>
      <w:szCs w:val="28"/>
    </w:rPr>
  </w:style>
  <w:style w:type="paragraph" w:styleId="Title">
    <w:name w:val="Title"/>
    <w:basedOn w:val="Normal"/>
    <w:next w:val="Normal"/>
    <w:link w:val="TitleChar"/>
    <w:rsid w:val="00DD3E9D"/>
    <w:pPr>
      <w:spacing w:before="240" w:after="60" w:line="240" w:lineRule="auto"/>
      <w:jc w:val="center"/>
    </w:pPr>
    <w:rPr>
      <w:rFonts w:eastAsia="Times New Roman"/>
      <w:b/>
      <w:sz w:val="40"/>
      <w:szCs w:val="40"/>
    </w:rPr>
  </w:style>
  <w:style w:type="character" w:customStyle="1" w:styleId="TitleChar">
    <w:name w:val="Title Char"/>
    <w:basedOn w:val="DefaultParagraphFont"/>
    <w:link w:val="Title"/>
    <w:rsid w:val="00DD3E9D"/>
    <w:rPr>
      <w:rFonts w:ascii="Times New Roman" w:eastAsia="Times New Roman" w:hAnsi="Times New Roman" w:cs="Times New Roman"/>
      <w:b/>
      <w:sz w:val="40"/>
      <w:szCs w:val="40"/>
    </w:rPr>
  </w:style>
  <w:style w:type="paragraph" w:styleId="TOCHeading">
    <w:name w:val="TOC Heading"/>
    <w:basedOn w:val="Heading2"/>
    <w:next w:val="Normal"/>
    <w:uiPriority w:val="39"/>
    <w:unhideWhenUsed/>
    <w:qFormat/>
    <w:rsid w:val="00DD3E9D"/>
    <w:pPr>
      <w:numPr>
        <w:numId w:val="1"/>
      </w:numPr>
    </w:pPr>
  </w:style>
  <w:style w:type="paragraph" w:styleId="TOC1">
    <w:name w:val="toc 1"/>
    <w:basedOn w:val="Normal"/>
    <w:next w:val="Normal"/>
    <w:autoRedefine/>
    <w:uiPriority w:val="39"/>
    <w:unhideWhenUsed/>
    <w:rsid w:val="00C26240"/>
    <w:pPr>
      <w:tabs>
        <w:tab w:val="left" w:pos="480"/>
        <w:tab w:val="right" w:leader="dot" w:pos="9350"/>
      </w:tabs>
      <w:spacing w:after="100"/>
    </w:pPr>
  </w:style>
  <w:style w:type="character" w:styleId="Hyperlink">
    <w:name w:val="Hyperlink"/>
    <w:basedOn w:val="DefaultParagraphFont"/>
    <w:uiPriority w:val="99"/>
    <w:unhideWhenUsed/>
    <w:rsid w:val="00DD3E9D"/>
    <w:rPr>
      <w:color w:val="0563C1" w:themeColor="hyperlink"/>
      <w:u w:val="single"/>
    </w:rPr>
  </w:style>
  <w:style w:type="paragraph" w:styleId="TOC2">
    <w:name w:val="toc 2"/>
    <w:basedOn w:val="Normal"/>
    <w:next w:val="Normal"/>
    <w:autoRedefine/>
    <w:uiPriority w:val="39"/>
    <w:unhideWhenUsed/>
    <w:rsid w:val="00736B95"/>
    <w:pPr>
      <w:tabs>
        <w:tab w:val="left" w:pos="880"/>
        <w:tab w:val="right" w:leader="dot" w:pos="9350"/>
      </w:tabs>
      <w:spacing w:after="100"/>
      <w:ind w:left="240"/>
    </w:pPr>
  </w:style>
  <w:style w:type="character" w:customStyle="1" w:styleId="Heading4Char">
    <w:name w:val="Heading 4 Char"/>
    <w:basedOn w:val="DefaultParagraphFont"/>
    <w:link w:val="Heading4"/>
    <w:uiPriority w:val="9"/>
    <w:rsid w:val="00522708"/>
    <w:rPr>
      <w:rFonts w:ascii="Times New Roman" w:eastAsiaTheme="majorEastAsia" w:hAnsi="Times New Roman" w:cs="Times New Roman"/>
      <w:b/>
      <w:bCs/>
      <w:sz w:val="28"/>
      <w:szCs w:val="28"/>
    </w:rPr>
  </w:style>
  <w:style w:type="character" w:customStyle="1" w:styleId="Heading5Char">
    <w:name w:val="Heading 5 Char"/>
    <w:basedOn w:val="DefaultParagraphFont"/>
    <w:link w:val="Heading5"/>
    <w:uiPriority w:val="9"/>
    <w:rsid w:val="00E12C67"/>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12C67"/>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E12C67"/>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E12C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2C6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26742"/>
    <w:rPr>
      <w:sz w:val="16"/>
      <w:szCs w:val="16"/>
    </w:rPr>
  </w:style>
  <w:style w:type="paragraph" w:styleId="CommentText">
    <w:name w:val="annotation text"/>
    <w:basedOn w:val="Normal"/>
    <w:link w:val="CommentTextChar"/>
    <w:uiPriority w:val="99"/>
    <w:semiHidden/>
    <w:unhideWhenUsed/>
    <w:rsid w:val="00126742"/>
    <w:pPr>
      <w:spacing w:line="240" w:lineRule="auto"/>
    </w:pPr>
    <w:rPr>
      <w:sz w:val="20"/>
      <w:szCs w:val="20"/>
    </w:rPr>
  </w:style>
  <w:style w:type="character" w:customStyle="1" w:styleId="CommentTextChar">
    <w:name w:val="Comment Text Char"/>
    <w:basedOn w:val="DefaultParagraphFont"/>
    <w:link w:val="CommentText"/>
    <w:uiPriority w:val="99"/>
    <w:semiHidden/>
    <w:rsid w:val="0012674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6742"/>
    <w:rPr>
      <w:b/>
      <w:bCs/>
    </w:rPr>
  </w:style>
  <w:style w:type="character" w:customStyle="1" w:styleId="CommentSubjectChar">
    <w:name w:val="Comment Subject Char"/>
    <w:basedOn w:val="CommentTextChar"/>
    <w:link w:val="CommentSubject"/>
    <w:uiPriority w:val="99"/>
    <w:semiHidden/>
    <w:rsid w:val="00126742"/>
    <w:rPr>
      <w:rFonts w:ascii="Times New Roman" w:hAnsi="Times New Roman" w:cs="Times New Roman"/>
      <w:b/>
      <w:bCs/>
      <w:sz w:val="20"/>
      <w:szCs w:val="20"/>
    </w:rPr>
  </w:style>
  <w:style w:type="paragraph" w:styleId="NoSpacing">
    <w:name w:val="No Spacing"/>
    <w:link w:val="NoSpacingChar"/>
    <w:uiPriority w:val="1"/>
    <w:qFormat/>
    <w:rsid w:val="008947FE"/>
    <w:pPr>
      <w:spacing w:after="0" w:line="240" w:lineRule="auto"/>
    </w:pPr>
    <w:rPr>
      <w:rFonts w:eastAsiaTheme="minorEastAsia"/>
    </w:rPr>
  </w:style>
  <w:style w:type="character" w:customStyle="1" w:styleId="NoSpacingChar">
    <w:name w:val="No Spacing Char"/>
    <w:basedOn w:val="DefaultParagraphFont"/>
    <w:link w:val="NoSpacing"/>
    <w:uiPriority w:val="1"/>
    <w:rsid w:val="008947FE"/>
    <w:rPr>
      <w:rFonts w:eastAsiaTheme="minorEastAsia"/>
    </w:rPr>
  </w:style>
  <w:style w:type="paragraph" w:styleId="Header">
    <w:name w:val="header"/>
    <w:basedOn w:val="Normal"/>
    <w:link w:val="HeaderChar"/>
    <w:uiPriority w:val="99"/>
    <w:unhideWhenUsed/>
    <w:rsid w:val="0089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7FE"/>
    <w:rPr>
      <w:rFonts w:ascii="Times New Roman" w:hAnsi="Times New Roman" w:cs="Times New Roman"/>
      <w:sz w:val="24"/>
      <w:szCs w:val="24"/>
    </w:rPr>
  </w:style>
  <w:style w:type="paragraph" w:styleId="Footer">
    <w:name w:val="footer"/>
    <w:basedOn w:val="Normal"/>
    <w:link w:val="FooterChar"/>
    <w:uiPriority w:val="99"/>
    <w:unhideWhenUsed/>
    <w:rsid w:val="0089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7FE"/>
    <w:rPr>
      <w:rFonts w:ascii="Times New Roman" w:hAnsi="Times New Roman" w:cs="Times New Roman"/>
      <w:sz w:val="24"/>
      <w:szCs w:val="24"/>
    </w:rPr>
  </w:style>
  <w:style w:type="paragraph" w:styleId="ListParagraph">
    <w:name w:val="List Paragraph"/>
    <w:basedOn w:val="Normal"/>
    <w:uiPriority w:val="34"/>
    <w:qFormat/>
    <w:rsid w:val="008D53C1"/>
    <w:pPr>
      <w:spacing w:after="0" w:line="240" w:lineRule="auto"/>
      <w:ind w:left="720"/>
      <w:contextualSpacing/>
    </w:pPr>
    <w:rPr>
      <w:rFonts w:eastAsia="Times New Roman"/>
    </w:rPr>
  </w:style>
  <w:style w:type="paragraph" w:styleId="Bibliography">
    <w:name w:val="Bibliography"/>
    <w:basedOn w:val="Normal"/>
    <w:next w:val="Normal"/>
    <w:uiPriority w:val="37"/>
    <w:unhideWhenUsed/>
    <w:rsid w:val="006B7930"/>
  </w:style>
  <w:style w:type="table" w:styleId="TableGrid">
    <w:name w:val="Table Grid"/>
    <w:basedOn w:val="TableNormal"/>
    <w:uiPriority w:val="39"/>
    <w:rsid w:val="00585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B66EE"/>
    <w:pPr>
      <w:spacing w:after="0" w:line="240" w:lineRule="auto"/>
    </w:pPr>
    <w:rPr>
      <w:rFonts w:ascii="Times New Roman" w:hAnsi="Times New Roman" w:cs="Times New Roman"/>
      <w:sz w:val="24"/>
      <w:szCs w:val="24"/>
    </w:rPr>
  </w:style>
  <w:style w:type="paragraph" w:customStyle="1" w:styleId="FunctionalRequirement">
    <w:name w:val="Functional Requirement"/>
    <w:basedOn w:val="Normal"/>
    <w:next w:val="Normal"/>
    <w:link w:val="FunctionalRequirementChar"/>
    <w:autoRedefine/>
    <w:qFormat/>
    <w:rsid w:val="00865EE0"/>
    <w:rPr>
      <w:b/>
      <w:bCs/>
      <w:sz w:val="28"/>
      <w:szCs w:val="28"/>
    </w:rPr>
  </w:style>
  <w:style w:type="paragraph" w:customStyle="1" w:styleId="Sub-FunctionalRequirement">
    <w:name w:val="Sub-Functional Requirement"/>
    <w:basedOn w:val="Heading3"/>
    <w:link w:val="Sub-FunctionalRequirementChar"/>
    <w:qFormat/>
    <w:rsid w:val="00DA43CF"/>
    <w:pPr>
      <w:numPr>
        <w:ilvl w:val="0"/>
        <w:numId w:val="13"/>
      </w:numPr>
    </w:pPr>
  </w:style>
  <w:style w:type="character" w:customStyle="1" w:styleId="FunctionalRequirementChar">
    <w:name w:val="Functional Requirement Char"/>
    <w:basedOn w:val="DefaultParagraphFont"/>
    <w:link w:val="FunctionalRequirement"/>
    <w:rsid w:val="00865EE0"/>
    <w:rPr>
      <w:rFonts w:ascii="Times New Roman" w:hAnsi="Times New Roman" w:cs="Times New Roman"/>
      <w:b/>
      <w:bCs/>
      <w:sz w:val="28"/>
      <w:szCs w:val="28"/>
    </w:rPr>
  </w:style>
  <w:style w:type="paragraph" w:styleId="TOC3">
    <w:name w:val="toc 3"/>
    <w:basedOn w:val="Normal"/>
    <w:next w:val="Normal"/>
    <w:autoRedefine/>
    <w:uiPriority w:val="39"/>
    <w:unhideWhenUsed/>
    <w:rsid w:val="003D24A6"/>
    <w:pPr>
      <w:tabs>
        <w:tab w:val="left" w:pos="1320"/>
        <w:tab w:val="right" w:leader="dot" w:pos="9350"/>
      </w:tabs>
      <w:spacing w:after="100"/>
      <w:ind w:left="480"/>
    </w:pPr>
  </w:style>
  <w:style w:type="character" w:customStyle="1" w:styleId="Sub-FunctionalRequirementChar">
    <w:name w:val="Sub-Functional Requirement Char"/>
    <w:basedOn w:val="FunctionalRequirementChar"/>
    <w:link w:val="Sub-FunctionalRequirement"/>
    <w:rsid w:val="00DA43CF"/>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C262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96784">
      <w:bodyDiv w:val="1"/>
      <w:marLeft w:val="0"/>
      <w:marRight w:val="0"/>
      <w:marTop w:val="0"/>
      <w:marBottom w:val="0"/>
      <w:divBdr>
        <w:top w:val="none" w:sz="0" w:space="0" w:color="auto"/>
        <w:left w:val="none" w:sz="0" w:space="0" w:color="auto"/>
        <w:bottom w:val="none" w:sz="0" w:space="0" w:color="auto"/>
        <w:right w:val="none" w:sz="0" w:space="0" w:color="auto"/>
      </w:divBdr>
    </w:div>
    <w:div w:id="255134630">
      <w:bodyDiv w:val="1"/>
      <w:marLeft w:val="0"/>
      <w:marRight w:val="0"/>
      <w:marTop w:val="0"/>
      <w:marBottom w:val="0"/>
      <w:divBdr>
        <w:top w:val="none" w:sz="0" w:space="0" w:color="auto"/>
        <w:left w:val="none" w:sz="0" w:space="0" w:color="auto"/>
        <w:bottom w:val="none" w:sz="0" w:space="0" w:color="auto"/>
        <w:right w:val="none" w:sz="0" w:space="0" w:color="auto"/>
      </w:divBdr>
    </w:div>
    <w:div w:id="281225506">
      <w:bodyDiv w:val="1"/>
      <w:marLeft w:val="0"/>
      <w:marRight w:val="0"/>
      <w:marTop w:val="0"/>
      <w:marBottom w:val="0"/>
      <w:divBdr>
        <w:top w:val="none" w:sz="0" w:space="0" w:color="auto"/>
        <w:left w:val="none" w:sz="0" w:space="0" w:color="auto"/>
        <w:bottom w:val="none" w:sz="0" w:space="0" w:color="auto"/>
        <w:right w:val="none" w:sz="0" w:space="0" w:color="auto"/>
      </w:divBdr>
    </w:div>
    <w:div w:id="409280560">
      <w:bodyDiv w:val="1"/>
      <w:marLeft w:val="0"/>
      <w:marRight w:val="0"/>
      <w:marTop w:val="0"/>
      <w:marBottom w:val="0"/>
      <w:divBdr>
        <w:top w:val="none" w:sz="0" w:space="0" w:color="auto"/>
        <w:left w:val="none" w:sz="0" w:space="0" w:color="auto"/>
        <w:bottom w:val="none" w:sz="0" w:space="0" w:color="auto"/>
        <w:right w:val="none" w:sz="0" w:space="0" w:color="auto"/>
      </w:divBdr>
      <w:divsChild>
        <w:div w:id="1647391061">
          <w:marLeft w:val="0"/>
          <w:marRight w:val="0"/>
          <w:marTop w:val="0"/>
          <w:marBottom w:val="0"/>
          <w:divBdr>
            <w:top w:val="none" w:sz="0" w:space="0" w:color="auto"/>
            <w:left w:val="none" w:sz="0" w:space="0" w:color="auto"/>
            <w:bottom w:val="none" w:sz="0" w:space="0" w:color="auto"/>
            <w:right w:val="none" w:sz="0" w:space="0" w:color="auto"/>
          </w:divBdr>
        </w:div>
      </w:divsChild>
    </w:div>
    <w:div w:id="600643763">
      <w:bodyDiv w:val="1"/>
      <w:marLeft w:val="0"/>
      <w:marRight w:val="0"/>
      <w:marTop w:val="0"/>
      <w:marBottom w:val="0"/>
      <w:divBdr>
        <w:top w:val="none" w:sz="0" w:space="0" w:color="auto"/>
        <w:left w:val="none" w:sz="0" w:space="0" w:color="auto"/>
        <w:bottom w:val="none" w:sz="0" w:space="0" w:color="auto"/>
        <w:right w:val="none" w:sz="0" w:space="0" w:color="auto"/>
      </w:divBdr>
    </w:div>
    <w:div w:id="677193948">
      <w:bodyDiv w:val="1"/>
      <w:marLeft w:val="0"/>
      <w:marRight w:val="0"/>
      <w:marTop w:val="0"/>
      <w:marBottom w:val="0"/>
      <w:divBdr>
        <w:top w:val="none" w:sz="0" w:space="0" w:color="auto"/>
        <w:left w:val="none" w:sz="0" w:space="0" w:color="auto"/>
        <w:bottom w:val="none" w:sz="0" w:space="0" w:color="auto"/>
        <w:right w:val="none" w:sz="0" w:space="0" w:color="auto"/>
      </w:divBdr>
    </w:div>
    <w:div w:id="724528530">
      <w:bodyDiv w:val="1"/>
      <w:marLeft w:val="0"/>
      <w:marRight w:val="0"/>
      <w:marTop w:val="0"/>
      <w:marBottom w:val="0"/>
      <w:divBdr>
        <w:top w:val="none" w:sz="0" w:space="0" w:color="auto"/>
        <w:left w:val="none" w:sz="0" w:space="0" w:color="auto"/>
        <w:bottom w:val="none" w:sz="0" w:space="0" w:color="auto"/>
        <w:right w:val="none" w:sz="0" w:space="0" w:color="auto"/>
      </w:divBdr>
    </w:div>
    <w:div w:id="786700366">
      <w:bodyDiv w:val="1"/>
      <w:marLeft w:val="0"/>
      <w:marRight w:val="0"/>
      <w:marTop w:val="0"/>
      <w:marBottom w:val="0"/>
      <w:divBdr>
        <w:top w:val="none" w:sz="0" w:space="0" w:color="auto"/>
        <w:left w:val="none" w:sz="0" w:space="0" w:color="auto"/>
        <w:bottom w:val="none" w:sz="0" w:space="0" w:color="auto"/>
        <w:right w:val="none" w:sz="0" w:space="0" w:color="auto"/>
      </w:divBdr>
    </w:div>
    <w:div w:id="788089620">
      <w:bodyDiv w:val="1"/>
      <w:marLeft w:val="0"/>
      <w:marRight w:val="0"/>
      <w:marTop w:val="0"/>
      <w:marBottom w:val="0"/>
      <w:divBdr>
        <w:top w:val="none" w:sz="0" w:space="0" w:color="auto"/>
        <w:left w:val="none" w:sz="0" w:space="0" w:color="auto"/>
        <w:bottom w:val="none" w:sz="0" w:space="0" w:color="auto"/>
        <w:right w:val="none" w:sz="0" w:space="0" w:color="auto"/>
      </w:divBdr>
    </w:div>
    <w:div w:id="909118787">
      <w:bodyDiv w:val="1"/>
      <w:marLeft w:val="0"/>
      <w:marRight w:val="0"/>
      <w:marTop w:val="0"/>
      <w:marBottom w:val="0"/>
      <w:divBdr>
        <w:top w:val="none" w:sz="0" w:space="0" w:color="auto"/>
        <w:left w:val="none" w:sz="0" w:space="0" w:color="auto"/>
        <w:bottom w:val="none" w:sz="0" w:space="0" w:color="auto"/>
        <w:right w:val="none" w:sz="0" w:space="0" w:color="auto"/>
      </w:divBdr>
    </w:div>
    <w:div w:id="1349790059">
      <w:bodyDiv w:val="1"/>
      <w:marLeft w:val="0"/>
      <w:marRight w:val="0"/>
      <w:marTop w:val="0"/>
      <w:marBottom w:val="0"/>
      <w:divBdr>
        <w:top w:val="none" w:sz="0" w:space="0" w:color="auto"/>
        <w:left w:val="none" w:sz="0" w:space="0" w:color="auto"/>
        <w:bottom w:val="none" w:sz="0" w:space="0" w:color="auto"/>
        <w:right w:val="none" w:sz="0" w:space="0" w:color="auto"/>
      </w:divBdr>
    </w:div>
    <w:div w:id="1551917064">
      <w:bodyDiv w:val="1"/>
      <w:marLeft w:val="0"/>
      <w:marRight w:val="0"/>
      <w:marTop w:val="0"/>
      <w:marBottom w:val="0"/>
      <w:divBdr>
        <w:top w:val="none" w:sz="0" w:space="0" w:color="auto"/>
        <w:left w:val="none" w:sz="0" w:space="0" w:color="auto"/>
        <w:bottom w:val="none" w:sz="0" w:space="0" w:color="auto"/>
        <w:right w:val="none" w:sz="0" w:space="0" w:color="auto"/>
      </w:divBdr>
    </w:div>
    <w:div w:id="1641573176">
      <w:bodyDiv w:val="1"/>
      <w:marLeft w:val="0"/>
      <w:marRight w:val="0"/>
      <w:marTop w:val="0"/>
      <w:marBottom w:val="0"/>
      <w:divBdr>
        <w:top w:val="none" w:sz="0" w:space="0" w:color="auto"/>
        <w:left w:val="none" w:sz="0" w:space="0" w:color="auto"/>
        <w:bottom w:val="none" w:sz="0" w:space="0" w:color="auto"/>
        <w:right w:val="none" w:sz="0" w:space="0" w:color="auto"/>
      </w:divBdr>
    </w:div>
    <w:div w:id="1658413476">
      <w:bodyDiv w:val="1"/>
      <w:marLeft w:val="0"/>
      <w:marRight w:val="0"/>
      <w:marTop w:val="0"/>
      <w:marBottom w:val="0"/>
      <w:divBdr>
        <w:top w:val="none" w:sz="0" w:space="0" w:color="auto"/>
        <w:left w:val="none" w:sz="0" w:space="0" w:color="auto"/>
        <w:bottom w:val="none" w:sz="0" w:space="0" w:color="auto"/>
        <w:right w:val="none" w:sz="0" w:space="0" w:color="auto"/>
      </w:divBdr>
    </w:div>
    <w:div w:id="180146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0CC88B3AE36643BF0BD7A413531491" ma:contentTypeVersion="10" ma:contentTypeDescription="Create a new document." ma:contentTypeScope="" ma:versionID="08d3df9957becd71eac7626469a85790">
  <xsd:schema xmlns:xsd="http://www.w3.org/2001/XMLSchema" xmlns:xs="http://www.w3.org/2001/XMLSchema" xmlns:p="http://schemas.microsoft.com/office/2006/metadata/properties" xmlns:ns2="33016df0-9538-4115-bc28-c889696c02ab" xmlns:ns3="dc1003f6-c370-4934-b2aa-5d4c66116abe" targetNamespace="http://schemas.microsoft.com/office/2006/metadata/properties" ma:root="true" ma:fieldsID="57e986dc808dad8ee99f29da1cdb9cbc" ns2:_="" ns3:_="">
    <xsd:import namespace="33016df0-9538-4115-bc28-c889696c02ab"/>
    <xsd:import namespace="dc1003f6-c370-4934-b2aa-5d4c66116a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16df0-9538-4115-bc28-c889696c0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1003f6-c370-4934-b2aa-5d4c66116ab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{9FCDCDF8-6E15-40AE-ACD5-5724B50F2B33}</b:Guid>
    <b:Author>
      <b:Author>
        <b:Corporate>Federal Communications Commission</b:Corporate>
      </b:Author>
    </b:Author>
    <b:Title>Rules &amp; Regulations for Title 47</b:Title>
    <b:InternetSiteTitle>Technologies, Systems and Innovation Division</b:InternetSiteTitle>
    <b:URL>https://www.fcc.gov/wireless/bureau-divisions/technologies-systems-and-innovation-division/rules-regulations-title-47</b:URL>
    <b:RefOrder>3</b:RefOrder>
  </b:Source>
  <b:Source>
    <b:Tag>Fre07</b:Tag>
    <b:SourceType>InternetSite</b:SourceType>
    <b:Guid>{D0FC1461-32B2-49A3-AF49-6BD04F5AFBA8}</b:Guid>
    <b:Author>
      <b:Author>
        <b:Corporate>Free Software Foundation, Inc.</b:Corporate>
      </b:Author>
    </b:Author>
    <b:Title>GNU Lesser General Public License</b:Title>
    <b:InternetSiteTitle>GNU Operating System</b:InternetSiteTitle>
    <b:Year>2007</b:Year>
    <b:Month>June</b:Month>
    <b:Day>29</b:Day>
    <b:URL>https://www.gnu.org/licenses/lgpl-3.0.en.html</b:URL>
    <b:RefOrder>1</b:RefOrder>
  </b:Source>
  <b:Source>
    <b:Tag>Ins18</b:Tag>
    <b:SourceType>DocumentFromInternetSite</b:SourceType>
    <b:Guid>{63BF9034-716E-4D4A-B1F9-8EC0B972267B}</b:Guid>
    <b:Author>
      <b:Author>
        <b:Corporate>Institute of Electrical and Electronics Engineers</b:Corporate>
      </b:Author>
    </b:Author>
    <b:Title>IEEE Standards Activities in the Internet of Things</b:Title>
    <b:InternetSiteTitle>IEEE Standards Association Web site</b:InternetSiteTitle>
    <b:Year>2018</b:Year>
    <b:Month>November</b:Month>
    <b:Day>14</b:Day>
    <b:URL>https://standards.ieee.org/content/dam/ieee-standards/standards/web/documents/other/iot.pdf</b:URL>
    <b:RefOrder>2</b:RefOrder>
  </b:Source>
  <b:Source>
    <b:Tag>Wil19</b:Tag>
    <b:SourceType>InternetSite</b:SourceType>
    <b:Guid>{E202A684-AF74-4A7F-9E09-4AD13EB68952}</b:Guid>
    <b:Title>IoT Sensor Framework</b:Title>
    <b:InternetSiteTitle>William Mongan portfolio</b:InternetSiteTitle>
    <b:Year>2019</b:Year>
    <b:URL>http://www.billmongan.com/portfolio/iotframework/</b:URL>
    <b:Author>
      <b:Author>
        <b:NameList>
          <b:Person>
            <b:Last>Mongan</b:Last>
            <b:First>William</b:First>
          </b:Person>
        </b:NameList>
      </b:Author>
    </b:Author>
    <b:RefOrder>4</b:RefOrder>
  </b:Source>
</b:Sources>
</file>

<file path=customXml/itemProps1.xml><?xml version="1.0" encoding="utf-8"?>
<ds:datastoreItem xmlns:ds="http://schemas.openxmlformats.org/officeDocument/2006/customXml" ds:itemID="{5EEE6237-6D4C-4CB9-84AB-8A06C8CA4DF0}">
  <ds:schemaRefs>
    <ds:schemaRef ds:uri="dc1003f6-c370-4934-b2aa-5d4c66116ab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dcmitype/"/>
    <ds:schemaRef ds:uri="33016df0-9538-4115-bc28-c889696c02ab"/>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5C99B348-C1F6-45F8-9F6C-1C6B26C633A6}">
  <ds:schemaRefs>
    <ds:schemaRef ds:uri="http://schemas.microsoft.com/sharepoint/v3/contenttype/forms"/>
  </ds:schemaRefs>
</ds:datastoreItem>
</file>

<file path=customXml/itemProps3.xml><?xml version="1.0" encoding="utf-8"?>
<ds:datastoreItem xmlns:ds="http://schemas.openxmlformats.org/officeDocument/2006/customXml" ds:itemID="{1B31F480-4FF9-4AB1-B719-631B8FFC3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16df0-9538-4115-bc28-c889696c02ab"/>
    <ds:schemaRef ds:uri="dc1003f6-c370-4934-b2aa-5d4c66116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AB2AE9-47FA-4138-B045-BDAFABCF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25</Pages>
  <Words>4404</Words>
  <Characters>25109</Characters>
  <Application>Microsoft Office Word</Application>
  <DocSecurity>0</DocSecurity>
  <Lines>209</Lines>
  <Paragraphs>58</Paragraphs>
  <ScaleCrop>false</ScaleCrop>
  <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Hassing</dc:creator>
  <cp:keywords/>
  <dc:description/>
  <cp:lastModifiedBy>Kamal Colaire</cp:lastModifiedBy>
  <cp:revision>632</cp:revision>
  <cp:lastPrinted>2019-11-12T02:53:00Z</cp:lastPrinted>
  <dcterms:created xsi:type="dcterms:W3CDTF">2019-11-10T01:17:00Z</dcterms:created>
  <dcterms:modified xsi:type="dcterms:W3CDTF">2020-01-06T02:58:00Z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0x0101007C0CC88B3AE36643BF0BD7A413531491</vt:lpwstr>
  </property>
</Properties>
</file>